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CE6DB" w14:textId="77777777" w:rsidR="00321FA6" w:rsidRDefault="007D0D27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Tecnológica Nacional – Facultad Regional Córdoba</w:t>
      </w:r>
    </w:p>
    <w:p w14:paraId="6D215EC9" w14:textId="77777777" w:rsidR="00321FA6" w:rsidRDefault="00321FA6">
      <w:pPr>
        <w:jc w:val="center"/>
      </w:pPr>
    </w:p>
    <w:p w14:paraId="343E2F58" w14:textId="77777777" w:rsidR="00321FA6" w:rsidRDefault="007D0D27">
      <w:pPr>
        <w:jc w:val="center"/>
        <w:rPr>
          <w:sz w:val="60"/>
          <w:szCs w:val="60"/>
        </w:rPr>
      </w:pPr>
      <w:r>
        <w:rPr>
          <w:sz w:val="60"/>
          <w:szCs w:val="60"/>
        </w:rPr>
        <w:t>Ingeniería de Software</w:t>
      </w:r>
    </w:p>
    <w:p w14:paraId="50AB1337" w14:textId="77777777" w:rsidR="00321FA6" w:rsidRDefault="007D0D27">
      <w:pPr>
        <w:jc w:val="center"/>
        <w:rPr>
          <w:sz w:val="28"/>
          <w:szCs w:val="28"/>
        </w:rPr>
      </w:pPr>
      <w:r>
        <w:rPr>
          <w:sz w:val="28"/>
          <w:szCs w:val="28"/>
        </w:rPr>
        <w:t>Proyecto Práctico de Aplicación Integrador</w:t>
      </w:r>
    </w:p>
    <w:p w14:paraId="4E0D136D" w14:textId="77777777" w:rsidR="00321FA6" w:rsidRDefault="00321FA6">
      <w:pPr>
        <w:jc w:val="center"/>
        <w:rPr>
          <w:sz w:val="28"/>
          <w:szCs w:val="28"/>
        </w:rPr>
      </w:pPr>
    </w:p>
    <w:p w14:paraId="66AF0C65" w14:textId="77777777" w:rsidR="00321FA6" w:rsidRDefault="007D0D27">
      <w:pPr>
        <w:jc w:val="center"/>
        <w:rPr>
          <w:sz w:val="36"/>
          <w:szCs w:val="36"/>
        </w:rPr>
      </w:pPr>
      <w:r>
        <w:rPr>
          <w:sz w:val="36"/>
          <w:szCs w:val="36"/>
        </w:rPr>
        <w:t>PRÁCTICO 11</w:t>
      </w:r>
    </w:p>
    <w:p w14:paraId="647B69B0" w14:textId="77777777" w:rsidR="00321FA6" w:rsidRDefault="00321FA6">
      <w:pPr>
        <w:jc w:val="center"/>
        <w:rPr>
          <w:sz w:val="28"/>
          <w:szCs w:val="28"/>
        </w:rPr>
      </w:pPr>
    </w:p>
    <w:p w14:paraId="6D926D76" w14:textId="77777777" w:rsidR="00321FA6" w:rsidRDefault="00321FA6"/>
    <w:p w14:paraId="257E309E" w14:textId="77777777" w:rsidR="00321FA6" w:rsidRDefault="007D0D27">
      <w:pPr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4K1</w:t>
      </w:r>
    </w:p>
    <w:p w14:paraId="751BF4D6" w14:textId="77777777" w:rsidR="00321FA6" w:rsidRDefault="00321FA6">
      <w:pPr>
        <w:rPr>
          <w:sz w:val="24"/>
          <w:szCs w:val="24"/>
        </w:rPr>
      </w:pPr>
    </w:p>
    <w:p w14:paraId="4C8CB4F8" w14:textId="77777777" w:rsidR="00321FA6" w:rsidRDefault="007D0D27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10</w:t>
      </w:r>
    </w:p>
    <w:p w14:paraId="4D07786B" w14:textId="77777777" w:rsidR="00321FA6" w:rsidRDefault="00321FA6"/>
    <w:p w14:paraId="32A3710C" w14:textId="77777777" w:rsidR="00321FA6" w:rsidRDefault="007D0D27">
      <w:pPr>
        <w:spacing w:after="200"/>
        <w:rPr>
          <w:b/>
        </w:rPr>
      </w:pPr>
      <w:r>
        <w:rPr>
          <w:b/>
          <w:sz w:val="24"/>
          <w:szCs w:val="24"/>
        </w:rPr>
        <w:t>Integrantes</w:t>
      </w:r>
    </w:p>
    <w:tbl>
      <w:tblPr>
        <w:tblStyle w:val="a"/>
        <w:tblW w:w="85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1080"/>
        <w:gridCol w:w="4380"/>
      </w:tblGrid>
      <w:tr w:rsidR="00321FA6" w14:paraId="28DE30AF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9A79" w14:textId="77777777" w:rsidR="00321FA6" w:rsidRDefault="007D0D2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y Apellido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E7E0" w14:textId="77777777" w:rsidR="00321FA6" w:rsidRDefault="007D0D2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Legajo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6700" w14:textId="77777777" w:rsidR="00321FA6" w:rsidRDefault="007D0D2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 electrónico</w:t>
            </w:r>
          </w:p>
        </w:tc>
      </w:tr>
      <w:tr w:rsidR="00321FA6" w14:paraId="22DAB4F8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8090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Ayelén del Milagro Coronel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1018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76257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4542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ayelen.coronel98@gmail.com</w:t>
            </w:r>
          </w:p>
        </w:tc>
      </w:tr>
      <w:tr w:rsidR="00321FA6" w14:paraId="0A0B000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4637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Franco Ignacio Rudy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87B2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77246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77BA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rudyxptrent@hotmail.com</w:t>
            </w:r>
          </w:p>
        </w:tc>
      </w:tr>
      <w:tr w:rsidR="00321FA6" w14:paraId="589E7DB0" w14:textId="77777777">
        <w:trPr>
          <w:trHeight w:val="48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BDC5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Fabio Hugo Farfan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155D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52224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9914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farfan.fabio@gmail.com</w:t>
            </w:r>
          </w:p>
        </w:tc>
      </w:tr>
      <w:tr w:rsidR="00321FA6" w14:paraId="76D45CB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B8A8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Ignacio Ledesma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D834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72325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0E31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juanignacioledesma97@gmail.com</w:t>
            </w:r>
          </w:p>
        </w:tc>
      </w:tr>
      <w:tr w:rsidR="00321FA6" w14:paraId="67C8982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EBE9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Manuel Casella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1BFE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78139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AAA6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99juanmanuelcasella@gmail.com</w:t>
            </w:r>
          </w:p>
        </w:tc>
      </w:tr>
      <w:tr w:rsidR="00321FA6" w14:paraId="430F2FE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78C0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Joaquín Mellibosky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0A08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76185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BC28" w14:textId="77777777" w:rsidR="00321FA6" w:rsidRDefault="007D0D2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joaquinm.utn@gmail.com</w:t>
            </w:r>
          </w:p>
        </w:tc>
      </w:tr>
    </w:tbl>
    <w:p w14:paraId="38ADCE45" w14:textId="77777777" w:rsidR="00321FA6" w:rsidRDefault="00321FA6"/>
    <w:p w14:paraId="7ECEF19F" w14:textId="77777777" w:rsidR="00321FA6" w:rsidRDefault="007D0D27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Docentes</w:t>
      </w:r>
    </w:p>
    <w:p w14:paraId="641868AE" w14:textId="77777777" w:rsidR="00321FA6" w:rsidRDefault="007D0D27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Meles, Silvia Judith</w:t>
      </w:r>
    </w:p>
    <w:p w14:paraId="1774C83C" w14:textId="77777777" w:rsidR="00321FA6" w:rsidRDefault="007D0D27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Robles, Joaquín Leonel</w:t>
      </w:r>
    </w:p>
    <w:p w14:paraId="76326449" w14:textId="77777777" w:rsidR="00321FA6" w:rsidRDefault="007D0D27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Crespo, María Mickaela</w:t>
      </w:r>
    </w:p>
    <w:p w14:paraId="063E3118" w14:textId="77777777" w:rsidR="00321FA6" w:rsidRDefault="00321FA6"/>
    <w:p w14:paraId="1AEE20D7" w14:textId="77777777" w:rsidR="00321FA6" w:rsidRDefault="007D0D27">
      <w:r>
        <w:rPr>
          <w:sz w:val="24"/>
          <w:szCs w:val="24"/>
        </w:rPr>
        <w:t>Fecha de entrega: 6/10/20</w:t>
      </w:r>
      <w:r>
        <w:br w:type="page"/>
      </w:r>
    </w:p>
    <w:p w14:paraId="3C6E97A5" w14:textId="77777777" w:rsidR="00321FA6" w:rsidRDefault="00321FA6"/>
    <w:p w14:paraId="79BC6FFA" w14:textId="77777777" w:rsidR="00321FA6" w:rsidRDefault="007D0D27">
      <w:pPr>
        <w:numPr>
          <w:ilvl w:val="0"/>
          <w:numId w:val="8"/>
        </w:numPr>
      </w:pPr>
      <w:r>
        <w:t>US a analizar:</w:t>
      </w:r>
    </w:p>
    <w:p w14:paraId="4D20BE42" w14:textId="77777777" w:rsidR="00321FA6" w:rsidRDefault="00321FA6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5"/>
        <w:gridCol w:w="885"/>
      </w:tblGrid>
      <w:tr w:rsidR="00321FA6" w14:paraId="36973145" w14:textId="77777777"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CE4D" w14:textId="77777777" w:rsidR="00321FA6" w:rsidRDefault="007D0D27">
            <w:pPr>
              <w:rPr>
                <w:b/>
              </w:rPr>
            </w:pPr>
            <w:r>
              <w:rPr>
                <w:b/>
              </w:rPr>
              <w:t>Realizar Pedido de “lo que sea”</w:t>
            </w:r>
          </w:p>
          <w:p w14:paraId="510A687E" w14:textId="77777777" w:rsidR="00321FA6" w:rsidRDefault="00321FA6">
            <w:pPr>
              <w:rPr>
                <w:b/>
              </w:rPr>
            </w:pPr>
          </w:p>
          <w:p w14:paraId="175781D1" w14:textId="77777777" w:rsidR="00321FA6" w:rsidRDefault="007D0D27">
            <w:r>
              <w:t>Como Solicitante quiero realizar un Pedido de “lo que sea” para recibir algo en mi domicilio que no está disponible en los comercios adheridos</w:t>
            </w:r>
          </w:p>
          <w:p w14:paraId="131BF2D0" w14:textId="77777777" w:rsidR="00321FA6" w:rsidRDefault="00321FA6"/>
          <w:p w14:paraId="323EDEC5" w14:textId="77777777" w:rsidR="00321FA6" w:rsidRDefault="007D0D27">
            <w:r>
              <w:t>Nota: Se debe indicar qué debe buscar el Cadete con un campo de texto</w:t>
            </w:r>
          </w:p>
          <w:p w14:paraId="30F4F0CD" w14:textId="77777777" w:rsidR="00321FA6" w:rsidRDefault="007D0D27">
            <w:r>
              <w:t>Nota: Se puede adjuntar opcionalmente una foto en formato JPG con un tamaño máximo de 5 MB.</w:t>
            </w:r>
          </w:p>
          <w:p w14:paraId="3FC6BC05" w14:textId="77777777" w:rsidR="00321FA6" w:rsidRDefault="007D0D27">
            <w:r>
              <w:t>Nota: Se debe indicar la dirección del comercio en forma textual (calle, número, ciudad y referencia opcional en formato de texto) o seleccionando un punto en un mapa interactivo de Google Maps.</w:t>
            </w:r>
          </w:p>
          <w:p w14:paraId="4627D399" w14:textId="77777777" w:rsidR="00321FA6" w:rsidRDefault="007D0D27">
            <w:r>
              <w:t>Nota: Se debe indicar la dirección de entrega (calle, número, ciudad y referencia opcional en formato de texto). La ciudad podrá ser seleccionada de un listado de Ciudades disponibles.</w:t>
            </w:r>
          </w:p>
          <w:p w14:paraId="00ED6EE0" w14:textId="77777777" w:rsidR="00321FA6" w:rsidRDefault="007D0D27">
            <w:r>
              <w:t>Nota: Se debe seleccionar la forma de pago: Efectivo o Tarjeta VISA, en caso de haber seleccionado pago en Efectivo el monto con el que va a pagar. En caso de seleccionar Tarjeta VISA debe ingresar el número de la tarjeta, nombre y apellido del Titular, fecha de vencimiento (MM/AAAA) y CVC</w:t>
            </w:r>
          </w:p>
          <w:p w14:paraId="2FC33622" w14:textId="77777777" w:rsidR="00321FA6" w:rsidRDefault="007D0D27">
            <w:r>
              <w:t>Nota: Debe ingresar cuando quiere recibirlo: “Lo antes posible” o una fecha/hora de recepción)</w:t>
            </w:r>
          </w:p>
          <w:p w14:paraId="6F007703" w14:textId="77777777" w:rsidR="00321FA6" w:rsidRDefault="003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B06D" w14:textId="77777777" w:rsidR="00321FA6" w:rsidRDefault="007D0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321FA6" w14:paraId="15FEFF1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FEA7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en efectivo “lo antes posible” (pasa)</w:t>
            </w:r>
          </w:p>
          <w:p w14:paraId="6EBB3DA8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con tarjeta “lo antes posible” (pasa)</w:t>
            </w:r>
          </w:p>
          <w:p w14:paraId="203952F0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programando la fecha/hora de entrega (pasa)</w:t>
            </w:r>
          </w:p>
          <w:p w14:paraId="522F933C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con una tarjeta inválida (falla)</w:t>
            </w:r>
          </w:p>
          <w:p w14:paraId="06303AAB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con una tarjeta MasterCard (falla)</w:t>
            </w:r>
          </w:p>
          <w:p w14:paraId="03476BBF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en efectivo sin indicar el monto a pagar (falla)</w:t>
            </w:r>
          </w:p>
          <w:p w14:paraId="65FD25A6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programando una fecha/hora de entrega no válida (falla)</w:t>
            </w:r>
          </w:p>
          <w:p w14:paraId="3B9A320A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sin especificar qué buscar (falla)</w:t>
            </w:r>
          </w:p>
          <w:p w14:paraId="257E8738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adjuntando una foto (pasa)</w:t>
            </w:r>
          </w:p>
          <w:p w14:paraId="0216442B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sin indicar la dirección del comercio (falla)</w:t>
            </w:r>
          </w:p>
          <w:p w14:paraId="2B41CA6A" w14:textId="77777777" w:rsidR="00321FA6" w:rsidRDefault="007D0D27">
            <w:pPr>
              <w:numPr>
                <w:ilvl w:val="0"/>
                <w:numId w:val="6"/>
              </w:numPr>
            </w:pPr>
            <w:r>
              <w:t>Probar realizar un Pedido de “lo que sea” seleccionando la dirección del comercio en el mapa interactivo (pasa)</w:t>
            </w:r>
          </w:p>
        </w:tc>
      </w:tr>
    </w:tbl>
    <w:p w14:paraId="728D7AEF" w14:textId="77777777" w:rsidR="00321FA6" w:rsidRDefault="00321FA6"/>
    <w:p w14:paraId="38B211A5" w14:textId="77777777" w:rsidR="00321FA6" w:rsidRDefault="00321FA6"/>
    <w:p w14:paraId="225BB34C" w14:textId="77777777" w:rsidR="00321FA6" w:rsidRDefault="007D0D27">
      <w:r>
        <w:br w:type="page"/>
      </w:r>
    </w:p>
    <w:p w14:paraId="32FA219C" w14:textId="77777777" w:rsidR="00321FA6" w:rsidRDefault="00321FA6"/>
    <w:p w14:paraId="40E81D96" w14:textId="77777777" w:rsidR="00321FA6" w:rsidRDefault="007D0D27">
      <w:pPr>
        <w:numPr>
          <w:ilvl w:val="0"/>
          <w:numId w:val="3"/>
        </w:numPr>
      </w:pPr>
      <w:r>
        <w:t>Conjunto de clases de equivalencias</w:t>
      </w:r>
    </w:p>
    <w:p w14:paraId="23C3DB03" w14:textId="77777777" w:rsidR="00321FA6" w:rsidRDefault="00321FA6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9"/>
        <w:gridCol w:w="525"/>
        <w:gridCol w:w="3060"/>
        <w:gridCol w:w="660"/>
        <w:gridCol w:w="2955"/>
      </w:tblGrid>
      <w:tr w:rsidR="00321FA6" w14:paraId="20EF1FBB" w14:textId="77777777">
        <w:trPr>
          <w:trHeight w:val="420"/>
        </w:trPr>
        <w:tc>
          <w:tcPr>
            <w:tcW w:w="1829" w:type="dxa"/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BB90" w14:textId="77777777" w:rsidR="00321FA6" w:rsidRDefault="007D0D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Condición Externa</w:t>
            </w:r>
          </w:p>
        </w:tc>
        <w:tc>
          <w:tcPr>
            <w:tcW w:w="3585" w:type="dxa"/>
            <w:gridSpan w:val="2"/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4300" w14:textId="77777777" w:rsidR="00321FA6" w:rsidRDefault="007D0D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Clases de equivalencia válidas</w:t>
            </w:r>
          </w:p>
        </w:tc>
        <w:tc>
          <w:tcPr>
            <w:tcW w:w="3615" w:type="dxa"/>
            <w:gridSpan w:val="2"/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3FFA" w14:textId="77777777" w:rsidR="00321FA6" w:rsidRDefault="007D0D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Clases de equivalencias inválidas</w:t>
            </w:r>
          </w:p>
        </w:tc>
      </w:tr>
      <w:tr w:rsidR="00321FA6" w14:paraId="0DB4DAA7" w14:textId="77777777">
        <w:trPr>
          <w:trHeight w:val="420"/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0E78" w14:textId="77777777" w:rsidR="00321FA6" w:rsidRDefault="007D0D2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321FA6" w14:paraId="05DDCD96" w14:textId="77777777" w:rsidTr="007D0D27">
        <w:trPr>
          <w:trHeight w:val="420"/>
        </w:trPr>
        <w:tc>
          <w:tcPr>
            <w:tcW w:w="1829" w:type="dxa"/>
            <w:vMerge w:val="restart"/>
          </w:tcPr>
          <w:p w14:paraId="6E34EFF6" w14:textId="77777777" w:rsidR="00321FA6" w:rsidRDefault="007D0D27">
            <w:pPr>
              <w:widowControl w:val="0"/>
              <w:spacing w:line="240" w:lineRule="auto"/>
            </w:pPr>
            <w:r>
              <w:t>Descripción de Objeto a Buscar</w:t>
            </w:r>
          </w:p>
        </w:tc>
        <w:tc>
          <w:tcPr>
            <w:tcW w:w="525" w:type="dxa"/>
            <w:vMerge w:val="restart"/>
          </w:tcPr>
          <w:p w14:paraId="7FE6B284" w14:textId="77777777" w:rsidR="00321FA6" w:rsidRDefault="007D0D2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60" w:type="dxa"/>
            <w:vMerge w:val="restart"/>
            <w:shd w:val="clear" w:color="auto" w:fill="FDE9D9" w:themeFill="accent6" w:themeFillTint="33"/>
          </w:tcPr>
          <w:p w14:paraId="505B5F6C" w14:textId="77777777" w:rsidR="00321FA6" w:rsidRDefault="007D0D27">
            <w:pPr>
              <w:widowControl w:val="0"/>
              <w:spacing w:line="240" w:lineRule="auto"/>
            </w:pPr>
            <w:r>
              <w:t>Caracteres alfanuméricos (A-Z), (a-z), (0-9).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9A9C" w14:textId="77777777" w:rsidR="00321FA6" w:rsidRDefault="007D0D2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955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2D7C" w14:textId="77777777" w:rsidR="00321FA6" w:rsidRDefault="007D0D27">
            <w:pPr>
              <w:widowControl w:val="0"/>
              <w:spacing w:line="240" w:lineRule="auto"/>
            </w:pPr>
            <w:r>
              <w:t>Ausencia de caracteres</w:t>
            </w:r>
          </w:p>
        </w:tc>
      </w:tr>
      <w:tr w:rsidR="00321FA6" w14:paraId="37FC0927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974F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84C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4A72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C411" w14:textId="77777777" w:rsidR="00321FA6" w:rsidRDefault="007D0D2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930C" w14:textId="77777777" w:rsidR="00321FA6" w:rsidRDefault="007D0D27">
            <w:pPr>
              <w:widowControl w:val="0"/>
              <w:spacing w:line="240" w:lineRule="auto"/>
            </w:pPr>
            <w:r>
              <w:t xml:space="preserve">Solo </w:t>
            </w:r>
            <w:bookmarkStart w:id="0" w:name="_GoBack"/>
            <w:bookmarkEnd w:id="0"/>
            <w:r>
              <w:t>números</w:t>
            </w:r>
          </w:p>
        </w:tc>
      </w:tr>
      <w:tr w:rsidR="00321FA6" w14:paraId="53D7ED89" w14:textId="77777777" w:rsidTr="007D0D27">
        <w:trPr>
          <w:trHeight w:val="420"/>
        </w:trPr>
        <w:tc>
          <w:tcPr>
            <w:tcW w:w="1829" w:type="dxa"/>
            <w:vMerge w:val="restart"/>
          </w:tcPr>
          <w:p w14:paraId="5AF7F62E" w14:textId="77777777" w:rsidR="00321FA6" w:rsidRDefault="007D0D27">
            <w:pPr>
              <w:widowControl w:val="0"/>
              <w:spacing w:line="240" w:lineRule="auto"/>
            </w:pPr>
            <w:r>
              <w:t>Foto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3AD1" w14:textId="77777777" w:rsidR="00321FA6" w:rsidRDefault="007D0D2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060" w:type="dxa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6AA5" w14:textId="77777777" w:rsidR="00321FA6" w:rsidRDefault="007D0D27">
            <w:pPr>
              <w:widowControl w:val="0"/>
              <w:spacing w:line="240" w:lineRule="auto"/>
            </w:pPr>
            <w:r>
              <w:t>Formato .JPG menor o igual a 5 MB.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2C8F" w14:textId="77777777" w:rsidR="00321FA6" w:rsidRDefault="007D0D2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9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4416" w14:textId="77777777" w:rsidR="00321FA6" w:rsidRDefault="007D0D27">
            <w:pPr>
              <w:widowControl w:val="0"/>
              <w:spacing w:line="240" w:lineRule="auto"/>
            </w:pPr>
            <w:r>
              <w:t>Imagen .JPG mayor a 5 MB</w:t>
            </w:r>
          </w:p>
        </w:tc>
      </w:tr>
      <w:tr w:rsidR="00321FA6" w14:paraId="15F1B660" w14:textId="77777777" w:rsidTr="007D0D27">
        <w:trPr>
          <w:trHeight w:val="420"/>
        </w:trPr>
        <w:tc>
          <w:tcPr>
            <w:tcW w:w="1829" w:type="dxa"/>
            <w:vMerge/>
          </w:tcPr>
          <w:p w14:paraId="1DC0903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5F1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1DDE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BB1E" w14:textId="77777777" w:rsidR="00321FA6" w:rsidRDefault="007D0D2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5634" w14:textId="77777777" w:rsidR="00321FA6" w:rsidRDefault="007D0D27">
            <w:pPr>
              <w:widowControl w:val="0"/>
              <w:spacing w:line="240" w:lineRule="auto"/>
              <w:rPr>
                <w:vertAlign w:val="superscript"/>
              </w:rPr>
            </w:pPr>
            <w:r>
              <w:t>Imagen con un formato distinto a .JPG (.PNG, .GIF, .TIFF, .EPS, .SVG, .CDR, .ODG, .WMF, .BMP, etc)</w:t>
            </w:r>
          </w:p>
        </w:tc>
      </w:tr>
      <w:tr w:rsidR="00321FA6" w14:paraId="79677B29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3E2A" w14:textId="77777777" w:rsidR="00321FA6" w:rsidRDefault="007D0D27">
            <w:pPr>
              <w:widowControl w:val="0"/>
              <w:spacing w:line="240" w:lineRule="auto"/>
            </w:pPr>
            <w:commentRangeStart w:id="1"/>
            <w:commentRangeStart w:id="2"/>
            <w:r>
              <w:t>Calle (Dirección del comercio en Formato de texto)</w:t>
            </w:r>
          </w:p>
        </w:tc>
        <w:commentRangeEnd w:id="1"/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C16C" w14:textId="77777777" w:rsidR="00321FA6" w:rsidRDefault="007D0D27">
            <w:pPr>
              <w:widowControl w:val="0"/>
              <w:spacing w:line="240" w:lineRule="auto"/>
            </w:pPr>
            <w:r>
              <w:commentReference w:id="1"/>
            </w:r>
            <w:commentRangeEnd w:id="2"/>
            <w:r>
              <w:commentReference w:id="2"/>
            </w:r>
            <w:r>
              <w:t>8</w:t>
            </w:r>
          </w:p>
        </w:tc>
        <w:tc>
          <w:tcPr>
            <w:tcW w:w="3060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494A" w14:textId="77777777" w:rsidR="00321FA6" w:rsidRDefault="007D0D27">
            <w:pPr>
              <w:widowControl w:val="0"/>
              <w:spacing w:line="240" w:lineRule="auto"/>
            </w:pPr>
            <w:commentRangeStart w:id="3"/>
            <w:r>
              <w:t>Caracteres alfanuméricos (A-Z), (a-z), (0-9).</w:t>
            </w:r>
            <w:commentRangeEnd w:id="3"/>
            <w:r>
              <w:commentReference w:id="3"/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7BDE" w14:textId="77777777" w:rsidR="00321FA6" w:rsidRDefault="007D0D2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C146" w14:textId="77777777" w:rsidR="00321FA6" w:rsidRDefault="007D0D27">
            <w:pPr>
              <w:widowControl w:val="0"/>
              <w:spacing w:line="240" w:lineRule="auto"/>
            </w:pPr>
            <w:r>
              <w:t>Caracteres especiales distintos del apóstrofe y el acento (-}_*/[]{}´+%&amp;...)</w:t>
            </w:r>
          </w:p>
        </w:tc>
      </w:tr>
      <w:tr w:rsidR="00321FA6" w14:paraId="41F52FEF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C0D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D624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FB5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37C2" w14:textId="77777777" w:rsidR="00321FA6" w:rsidRDefault="007D0D2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955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F0AE" w14:textId="77777777" w:rsidR="00321FA6" w:rsidRDefault="007D0D27">
            <w:pPr>
              <w:widowControl w:val="0"/>
              <w:spacing w:line="240" w:lineRule="auto"/>
            </w:pPr>
            <w:r>
              <w:t>Ausencia de caracteres</w:t>
            </w:r>
          </w:p>
        </w:tc>
      </w:tr>
      <w:tr w:rsidR="00321FA6" w14:paraId="63D7E5B7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ACC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318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E80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222A" w14:textId="77777777" w:rsidR="00321FA6" w:rsidRDefault="007D0D27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AC5B" w14:textId="77777777" w:rsidR="00321FA6" w:rsidRDefault="007D0D27">
            <w:pPr>
              <w:widowControl w:val="0"/>
              <w:spacing w:line="240" w:lineRule="auto"/>
            </w:pPr>
            <w:r>
              <w:t>Solo números</w:t>
            </w:r>
          </w:p>
        </w:tc>
      </w:tr>
      <w:tr w:rsidR="00321FA6" w14:paraId="60665B72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8255" w14:textId="77777777" w:rsidR="00321FA6" w:rsidRDefault="00321FA6">
            <w:pPr>
              <w:widowControl w:val="0"/>
              <w:spacing w:line="240" w:lineRule="auto"/>
            </w:pPr>
          </w:p>
          <w:p w14:paraId="1858E374" w14:textId="77777777" w:rsidR="00321FA6" w:rsidRDefault="007D0D27">
            <w:pPr>
              <w:widowControl w:val="0"/>
              <w:spacing w:line="240" w:lineRule="auto"/>
            </w:pPr>
            <w:commentRangeStart w:id="4"/>
            <w:commentRangeStart w:id="5"/>
            <w:r>
              <w:t>Número</w:t>
            </w:r>
          </w:p>
          <w:p w14:paraId="251A9443" w14:textId="77777777" w:rsidR="00321FA6" w:rsidRDefault="007D0D27">
            <w:pPr>
              <w:widowControl w:val="0"/>
              <w:spacing w:line="240" w:lineRule="auto"/>
            </w:pPr>
            <w:r>
              <w:t>(Dirección del comercio en Formato de texto)</w:t>
            </w:r>
          </w:p>
        </w:tc>
        <w:commentRangeEnd w:id="4"/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8DE2" w14:textId="77777777" w:rsidR="00321FA6" w:rsidRDefault="007D0D27">
            <w:pPr>
              <w:widowControl w:val="0"/>
              <w:spacing w:line="240" w:lineRule="auto"/>
            </w:pPr>
            <w:r>
              <w:commentReference w:id="4"/>
            </w:r>
            <w:commentRangeEnd w:id="5"/>
            <w:r>
              <w:commentReference w:id="5"/>
            </w:r>
          </w:p>
          <w:p w14:paraId="016DCBC8" w14:textId="77777777" w:rsidR="00321FA6" w:rsidRDefault="007D0D27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060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5F5E" w14:textId="77777777" w:rsidR="00321FA6" w:rsidRDefault="00321FA6">
            <w:pPr>
              <w:widowControl w:val="0"/>
              <w:spacing w:line="240" w:lineRule="auto"/>
            </w:pPr>
          </w:p>
          <w:p w14:paraId="706A7D53" w14:textId="77777777" w:rsidR="00321FA6" w:rsidRDefault="007D0D27">
            <w:pPr>
              <w:widowControl w:val="0"/>
              <w:spacing w:line="240" w:lineRule="auto"/>
            </w:pPr>
            <w:r>
              <w:t>Números enteros entre 0 y 99999 ambos incluidos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DF59" w14:textId="77777777" w:rsidR="00321FA6" w:rsidRDefault="007D0D27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3F75" w14:textId="77777777" w:rsidR="00321FA6" w:rsidRDefault="007D0D27">
            <w:pPr>
              <w:widowControl w:val="0"/>
              <w:spacing w:line="240" w:lineRule="auto"/>
            </w:pPr>
            <w:r>
              <w:t>Caracteres especiales (-}_*/[]{}´+%&amp;...)</w:t>
            </w:r>
          </w:p>
        </w:tc>
      </w:tr>
      <w:tr w:rsidR="00321FA6" w14:paraId="29C8BB68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0C7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FCB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C22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8165" w14:textId="77777777" w:rsidR="00321FA6" w:rsidRDefault="007D0D27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E0E0" w14:textId="77777777" w:rsidR="00321FA6" w:rsidRDefault="007D0D27">
            <w:pPr>
              <w:widowControl w:val="0"/>
              <w:spacing w:line="240" w:lineRule="auto"/>
            </w:pPr>
            <w:r>
              <w:t>Caracteres alfabéticos</w:t>
            </w:r>
          </w:p>
        </w:tc>
      </w:tr>
      <w:tr w:rsidR="00321FA6" w14:paraId="5B043006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49F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F2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10E4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D4BE" w14:textId="77777777" w:rsidR="00321FA6" w:rsidRDefault="007D0D27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9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55A9" w14:textId="77777777" w:rsidR="00321FA6" w:rsidRDefault="007D0D27">
            <w:pPr>
              <w:widowControl w:val="0"/>
              <w:spacing w:line="240" w:lineRule="auto"/>
            </w:pPr>
            <w:r>
              <w:t>Números mayores a 99999</w:t>
            </w:r>
          </w:p>
        </w:tc>
      </w:tr>
      <w:tr w:rsidR="00321FA6" w14:paraId="76503793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4B4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526A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81FF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1D81" w14:textId="77777777" w:rsidR="00321FA6" w:rsidRDefault="007D0D27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C019" w14:textId="77777777" w:rsidR="00321FA6" w:rsidRDefault="007D0D27">
            <w:pPr>
              <w:widowControl w:val="0"/>
              <w:spacing w:line="240" w:lineRule="auto"/>
            </w:pPr>
            <w:r>
              <w:t>Números no enteros</w:t>
            </w:r>
          </w:p>
        </w:tc>
      </w:tr>
      <w:tr w:rsidR="00321FA6" w14:paraId="5B629A21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00F4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88E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CDE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C5EE" w14:textId="77777777" w:rsidR="00321FA6" w:rsidRDefault="007D0D27">
            <w:pPr>
              <w:widowControl w:val="0"/>
              <w:spacing w:line="240" w:lineRule="auto"/>
            </w:pPr>
            <w:r>
              <w:t>16.5</w:t>
            </w:r>
          </w:p>
        </w:tc>
        <w:tc>
          <w:tcPr>
            <w:tcW w:w="2955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0437" w14:textId="77777777" w:rsidR="00321FA6" w:rsidRDefault="007D0D27">
            <w:pPr>
              <w:widowControl w:val="0"/>
              <w:spacing w:line="240" w:lineRule="auto"/>
            </w:pPr>
            <w:r>
              <w:t>Ausencia de caracteres</w:t>
            </w:r>
          </w:p>
        </w:tc>
      </w:tr>
      <w:tr w:rsidR="00321FA6" w14:paraId="4DDD77F2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D042" w14:textId="77777777" w:rsidR="00321FA6" w:rsidRDefault="007D0D27">
            <w:pPr>
              <w:widowControl w:val="0"/>
              <w:spacing w:line="240" w:lineRule="auto"/>
            </w:pPr>
            <w:commentRangeStart w:id="6"/>
            <w:commentRangeStart w:id="7"/>
            <w:r>
              <w:t>Ciudad</w:t>
            </w:r>
          </w:p>
          <w:p w14:paraId="09A55FE0" w14:textId="77777777" w:rsidR="00321FA6" w:rsidRDefault="007D0D27">
            <w:pPr>
              <w:widowControl w:val="0"/>
              <w:spacing w:line="240" w:lineRule="auto"/>
            </w:pPr>
            <w:r>
              <w:t>(Dirección del comercio en Formato de texto)</w:t>
            </w:r>
          </w:p>
        </w:tc>
        <w:commentRangeEnd w:id="6"/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DD6F" w14:textId="77777777" w:rsidR="00321FA6" w:rsidRDefault="007D0D27">
            <w:pPr>
              <w:widowControl w:val="0"/>
              <w:spacing w:line="240" w:lineRule="auto"/>
            </w:pPr>
            <w:r>
              <w:commentReference w:id="6"/>
            </w:r>
            <w:commentRangeEnd w:id="7"/>
            <w:r>
              <w:commentReference w:id="7"/>
            </w:r>
            <w:r>
              <w:t>17</w:t>
            </w:r>
          </w:p>
        </w:tc>
        <w:tc>
          <w:tcPr>
            <w:tcW w:w="3060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A29F" w14:textId="77777777" w:rsidR="00321FA6" w:rsidRDefault="007D0D27">
            <w:pPr>
              <w:widowControl w:val="0"/>
              <w:spacing w:line="240" w:lineRule="auto"/>
            </w:pPr>
            <w:r>
              <w:t>Ciudad igual a la de la dirección de entrega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898D" w14:textId="77777777" w:rsidR="00321FA6" w:rsidRDefault="007D0D27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AD40" w14:textId="77777777" w:rsidR="00321FA6" w:rsidRDefault="007D0D27">
            <w:pPr>
              <w:widowControl w:val="0"/>
              <w:spacing w:line="240" w:lineRule="auto"/>
            </w:pPr>
            <w:r>
              <w:t>Ciudad inexistente</w:t>
            </w:r>
          </w:p>
        </w:tc>
      </w:tr>
      <w:tr w:rsidR="00321FA6" w14:paraId="6A9695EC" w14:textId="77777777" w:rsidTr="007D0D27">
        <w:trPr>
          <w:trHeight w:val="683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56F4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B8E4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CC09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3A82" w14:textId="77777777" w:rsidR="00321FA6" w:rsidRDefault="007D0D27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3A69" w14:textId="77777777" w:rsidR="00321FA6" w:rsidRDefault="007D0D27">
            <w:pPr>
              <w:widowControl w:val="0"/>
              <w:spacing w:line="240" w:lineRule="auto"/>
            </w:pPr>
            <w:r>
              <w:t>Ciudad distinta a la de la dirección de entrega</w:t>
            </w:r>
          </w:p>
        </w:tc>
      </w:tr>
      <w:tr w:rsidR="00321FA6" w14:paraId="34694AA2" w14:textId="77777777" w:rsidTr="007D0D27"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7F6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CE1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E2A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1782" w14:textId="77777777" w:rsidR="00321FA6" w:rsidRDefault="007D0D27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955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8CDA" w14:textId="77777777" w:rsidR="00321FA6" w:rsidRDefault="007D0D27">
            <w:pPr>
              <w:widowControl w:val="0"/>
              <w:spacing w:line="240" w:lineRule="auto"/>
            </w:pPr>
            <w:r>
              <w:t>No selecciona ciudad</w:t>
            </w:r>
          </w:p>
        </w:tc>
      </w:tr>
      <w:tr w:rsidR="00321FA6" w14:paraId="75B7F248" w14:textId="7777777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EE9C" w14:textId="77777777" w:rsidR="00321FA6" w:rsidRDefault="007D0D27">
            <w:pPr>
              <w:widowControl w:val="0"/>
              <w:spacing w:line="240" w:lineRule="auto"/>
            </w:pPr>
            <w:commentRangeStart w:id="8"/>
            <w:commentRangeStart w:id="9"/>
            <w:r>
              <w:t>Referencia Opcional</w:t>
            </w:r>
          </w:p>
          <w:p w14:paraId="0FAEB4A3" w14:textId="77777777" w:rsidR="00321FA6" w:rsidRDefault="007D0D27">
            <w:pPr>
              <w:widowControl w:val="0"/>
              <w:spacing w:line="240" w:lineRule="auto"/>
            </w:pPr>
            <w:r>
              <w:lastRenderedPageBreak/>
              <w:t>(Dirección del comercio en Formato de texto)</w:t>
            </w:r>
          </w:p>
        </w:tc>
        <w:commentRangeEnd w:id="8"/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7C26" w14:textId="77777777" w:rsidR="00321FA6" w:rsidRDefault="007D0D27">
            <w:pPr>
              <w:widowControl w:val="0"/>
              <w:spacing w:line="240" w:lineRule="auto"/>
            </w:pPr>
            <w:r>
              <w:lastRenderedPageBreak/>
              <w:commentReference w:id="8"/>
            </w:r>
            <w:commentRangeEnd w:id="9"/>
            <w:r>
              <w:commentReference w:id="9"/>
            </w:r>
            <w:r>
              <w:t>21</w:t>
            </w:r>
          </w:p>
        </w:tc>
        <w:tc>
          <w:tcPr>
            <w:tcW w:w="30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9AB8" w14:textId="77777777" w:rsidR="00321FA6" w:rsidRDefault="007D0D27">
            <w:pPr>
              <w:widowControl w:val="0"/>
              <w:spacing w:line="240" w:lineRule="auto"/>
            </w:pPr>
            <w:r>
              <w:t>Caracteres alfanuméricos (A-Z), (a-z), (0-9).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414F" w14:textId="77777777" w:rsidR="00321FA6" w:rsidRDefault="007D0D27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63F1" w14:textId="77777777" w:rsidR="00321FA6" w:rsidRDefault="007D0D27">
            <w:pPr>
              <w:widowControl w:val="0"/>
              <w:spacing w:line="240" w:lineRule="auto"/>
            </w:pPr>
            <w:commentRangeStart w:id="10"/>
            <w:r>
              <w:t>Caracteres especiales (--}_*/[]{}´+%&amp;...)</w:t>
            </w:r>
            <w:commentRangeEnd w:id="10"/>
            <w:r>
              <w:commentReference w:id="10"/>
            </w:r>
          </w:p>
        </w:tc>
      </w:tr>
      <w:tr w:rsidR="00321FA6" w14:paraId="33E746C8" w14:textId="7777777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BD4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0FD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0DD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BD4F" w14:textId="77777777" w:rsidR="00321FA6" w:rsidRDefault="007D0D27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4F20" w14:textId="77777777" w:rsidR="00321FA6" w:rsidRDefault="007D0D27">
            <w:pPr>
              <w:widowControl w:val="0"/>
              <w:spacing w:line="240" w:lineRule="auto"/>
            </w:pPr>
            <w:commentRangeStart w:id="11"/>
            <w:commentRangeStart w:id="12"/>
            <w:commentRangeStart w:id="13"/>
            <w:del w:id="14" w:author="Aye Coronel" w:date="2020-09-28T22:28:00Z">
              <w:r>
                <w:delText>Ausencia de caracteres</w:delText>
              </w:r>
            </w:del>
            <w:commentRangeEnd w:id="11"/>
            <w:r>
              <w:commentReference w:id="11"/>
            </w:r>
            <w:commentRangeEnd w:id="12"/>
            <w:r>
              <w:commentReference w:id="12"/>
            </w:r>
            <w:commentRangeEnd w:id="13"/>
            <w:r>
              <w:commentReference w:id="13"/>
            </w:r>
          </w:p>
        </w:tc>
      </w:tr>
      <w:tr w:rsidR="00321FA6" w14:paraId="07FD3792" w14:textId="7777777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3D6C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3F1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FE1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DDC4" w14:textId="77777777" w:rsidR="00321FA6" w:rsidRDefault="007D0D27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9140" w14:textId="77777777" w:rsidR="00321FA6" w:rsidRDefault="007D0D27">
            <w:pPr>
              <w:widowControl w:val="0"/>
              <w:spacing w:line="240" w:lineRule="auto"/>
            </w:pPr>
            <w:commentRangeStart w:id="15"/>
            <w:r>
              <w:t>Solo números</w:t>
            </w:r>
            <w:commentRangeEnd w:id="15"/>
            <w:r>
              <w:commentReference w:id="15"/>
            </w:r>
          </w:p>
        </w:tc>
      </w:tr>
      <w:tr w:rsidR="00321FA6" w14:paraId="0982BCE2" w14:textId="77777777" w:rsidTr="007D0D27">
        <w:trPr>
          <w:trHeight w:val="420"/>
          <w:ins w:id="16" w:author="Aye Coronel" w:date="2020-09-28T22:28:00Z"/>
        </w:trPr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7E0F" w14:textId="77777777" w:rsidR="00321FA6" w:rsidRDefault="00321FA6">
            <w:pPr>
              <w:widowControl w:val="0"/>
              <w:spacing w:line="240" w:lineRule="auto"/>
              <w:rPr>
                <w:ins w:id="17" w:author="Aye Coronel" w:date="2020-09-28T22:28:00Z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CAC2" w14:textId="77777777" w:rsidR="00321FA6" w:rsidRDefault="00321FA6">
            <w:pPr>
              <w:widowControl w:val="0"/>
              <w:spacing w:line="240" w:lineRule="auto"/>
              <w:rPr>
                <w:ins w:id="18" w:author="Aye Coronel" w:date="2020-09-28T22:28:00Z"/>
              </w:rPr>
            </w:pPr>
          </w:p>
        </w:tc>
        <w:tc>
          <w:tcPr>
            <w:tcW w:w="3060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4EFD" w14:textId="77777777" w:rsidR="00321FA6" w:rsidRDefault="007D0D27">
            <w:pPr>
              <w:widowControl w:val="0"/>
              <w:spacing w:line="240" w:lineRule="auto"/>
              <w:rPr>
                <w:ins w:id="19" w:author="Aye Coronel" w:date="2020-09-28T22:28:00Z"/>
              </w:rPr>
            </w:pPr>
            <w:commentRangeStart w:id="20"/>
            <w:commentRangeStart w:id="21"/>
            <w:commentRangeStart w:id="22"/>
            <w:ins w:id="23" w:author="Aye Coronel" w:date="2020-09-28T22:28:00Z">
              <w:r w:rsidRPr="007D0D27">
                <w:rPr>
                  <w:shd w:val="clear" w:color="auto" w:fill="FDE9D9" w:themeFill="accent6" w:themeFillTint="33"/>
                </w:rPr>
                <w:t>Ausencia de caracteres</w:t>
              </w:r>
              <w:commentRangeEnd w:id="20"/>
              <w:r w:rsidRPr="007D0D27">
                <w:rPr>
                  <w:shd w:val="clear" w:color="auto" w:fill="FDE9D9" w:themeFill="accent6" w:themeFillTint="33"/>
                </w:rPr>
                <w:commentReference w:id="20"/>
              </w:r>
              <w:commentRangeEnd w:id="21"/>
              <w:r>
                <w:commentReference w:id="21"/>
              </w:r>
              <w:commentRangeEnd w:id="22"/>
              <w:r>
                <w:commentReference w:id="22"/>
              </w:r>
            </w:ins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29EF" w14:textId="77777777" w:rsidR="00321FA6" w:rsidRDefault="00321FA6">
            <w:pPr>
              <w:widowControl w:val="0"/>
              <w:spacing w:line="240" w:lineRule="auto"/>
              <w:rPr>
                <w:ins w:id="24" w:author="Aye Coronel" w:date="2020-09-28T22:28:00Z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9091" w14:textId="77777777" w:rsidR="00321FA6" w:rsidRDefault="00321FA6">
            <w:pPr>
              <w:widowControl w:val="0"/>
              <w:spacing w:line="240" w:lineRule="auto"/>
              <w:rPr>
                <w:ins w:id="25" w:author="Aye Coronel" w:date="2020-09-28T22:28:00Z"/>
              </w:rPr>
            </w:pPr>
          </w:p>
        </w:tc>
      </w:tr>
      <w:tr w:rsidR="00321FA6" w14:paraId="52F4831D" w14:textId="77777777" w:rsidTr="007D0D27">
        <w:trPr>
          <w:trHeight w:val="420"/>
        </w:trPr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09" w14:textId="77777777" w:rsidR="00321FA6" w:rsidRDefault="007D0D27">
            <w:pPr>
              <w:widowControl w:val="0"/>
              <w:spacing w:line="240" w:lineRule="auto"/>
            </w:pPr>
            <w:r>
              <w:t>Punto de mapa interactivo</w:t>
            </w:r>
          </w:p>
          <w:p w14:paraId="234A9C5B" w14:textId="77777777" w:rsidR="00321FA6" w:rsidRDefault="007D0D27">
            <w:pPr>
              <w:widowControl w:val="0"/>
              <w:spacing w:line="240" w:lineRule="auto"/>
            </w:pPr>
            <w:r>
              <w:t>(Dirección de comercio)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16EB" w14:textId="77777777" w:rsidR="00321FA6" w:rsidRDefault="007D0D27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30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F045" w14:textId="77777777" w:rsidR="00321FA6" w:rsidRDefault="007D0D27">
            <w:pPr>
              <w:widowControl w:val="0"/>
              <w:spacing w:line="240" w:lineRule="auto"/>
            </w:pPr>
            <w:r>
              <w:t>Selecciona punto correspondiente con una dirección válida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31B5" w14:textId="77777777" w:rsidR="00321FA6" w:rsidRDefault="007D0D27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95CD" w14:textId="77777777" w:rsidR="00321FA6" w:rsidRDefault="007D0D27">
            <w:pPr>
              <w:widowControl w:val="0"/>
              <w:spacing w:line="240" w:lineRule="auto"/>
            </w:pPr>
            <w:r>
              <w:t>Selecciona punto no correspondiente a una dirección válida</w:t>
            </w:r>
          </w:p>
        </w:tc>
      </w:tr>
      <w:tr w:rsidR="00321FA6" w14:paraId="7DBDED8B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D0ED" w14:textId="77777777" w:rsidR="00321FA6" w:rsidRDefault="007D0D27">
            <w:pPr>
              <w:widowControl w:val="0"/>
              <w:spacing w:line="240" w:lineRule="auto"/>
            </w:pPr>
            <w:r>
              <w:t>Calle (Dirección de entrega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D489" w14:textId="77777777" w:rsidR="00321FA6" w:rsidRDefault="007D0D27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3060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6DB3" w14:textId="77777777" w:rsidR="00321FA6" w:rsidRDefault="007D0D27">
            <w:pPr>
              <w:widowControl w:val="0"/>
              <w:spacing w:line="240" w:lineRule="auto"/>
            </w:pPr>
            <w:r>
              <w:t>Caracteres alfanuméricos (A-Z), (a-z), (0-9).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5561" w14:textId="77777777" w:rsidR="00321FA6" w:rsidRDefault="007D0D27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2C8E" w14:textId="77777777" w:rsidR="00321FA6" w:rsidRDefault="007D0D27">
            <w:pPr>
              <w:widowControl w:val="0"/>
              <w:spacing w:line="240" w:lineRule="auto"/>
            </w:pPr>
            <w:r>
              <w:t>Caracteres especiales (-}_*/[]{}´+%&amp;...)</w:t>
            </w:r>
          </w:p>
        </w:tc>
      </w:tr>
      <w:tr w:rsidR="00321FA6" w14:paraId="6214BC81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E2E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D06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A51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E4A9" w14:textId="77777777" w:rsidR="00321FA6" w:rsidRDefault="007D0D27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F7F1" w14:textId="77777777" w:rsidR="00321FA6" w:rsidRDefault="007D0D27">
            <w:pPr>
              <w:widowControl w:val="0"/>
              <w:spacing w:line="240" w:lineRule="auto"/>
            </w:pPr>
            <w:r>
              <w:t>Ausencia de caracteres</w:t>
            </w:r>
          </w:p>
        </w:tc>
      </w:tr>
      <w:tr w:rsidR="00321FA6" w14:paraId="56AF08DD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868A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48A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22E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C127" w14:textId="77777777" w:rsidR="00321FA6" w:rsidRDefault="007D0D27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9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3F4" w14:textId="77777777" w:rsidR="00321FA6" w:rsidRDefault="007D0D27">
            <w:pPr>
              <w:widowControl w:val="0"/>
              <w:spacing w:line="240" w:lineRule="auto"/>
            </w:pPr>
            <w:r>
              <w:t>Solo números</w:t>
            </w:r>
          </w:p>
        </w:tc>
      </w:tr>
      <w:tr w:rsidR="00321FA6" w14:paraId="2FB45B7F" w14:textId="77777777" w:rsidTr="007D0D27">
        <w:trPr>
          <w:trHeight w:val="420"/>
        </w:trPr>
        <w:tc>
          <w:tcPr>
            <w:tcW w:w="1829" w:type="dxa"/>
            <w:vMerge w:val="restart"/>
          </w:tcPr>
          <w:p w14:paraId="13F3DC3B" w14:textId="77777777" w:rsidR="00321FA6" w:rsidRDefault="007D0D27">
            <w:pPr>
              <w:widowControl w:val="0"/>
              <w:spacing w:line="240" w:lineRule="auto"/>
            </w:pPr>
            <w:r>
              <w:t>Número (dirección de entrega)</w:t>
            </w:r>
          </w:p>
        </w:tc>
        <w:tc>
          <w:tcPr>
            <w:tcW w:w="525" w:type="dxa"/>
            <w:vMerge w:val="restart"/>
          </w:tcPr>
          <w:p w14:paraId="0D548406" w14:textId="77777777" w:rsidR="00321FA6" w:rsidRDefault="007D0D27">
            <w:pPr>
              <w:widowControl w:val="0"/>
              <w:spacing w:line="240" w:lineRule="auto"/>
            </w:pPr>
            <w:r>
              <w:t>31</w:t>
            </w:r>
          </w:p>
        </w:tc>
        <w:tc>
          <w:tcPr>
            <w:tcW w:w="3060" w:type="dxa"/>
            <w:vMerge w:val="restart"/>
            <w:shd w:val="clear" w:color="auto" w:fill="FDE9D9" w:themeFill="accent6" w:themeFillTint="33"/>
          </w:tcPr>
          <w:p w14:paraId="7E59A3AE" w14:textId="77777777" w:rsidR="00321FA6" w:rsidRDefault="007D0D27">
            <w:pPr>
              <w:widowControl w:val="0"/>
              <w:spacing w:line="240" w:lineRule="auto"/>
            </w:pPr>
            <w:r>
              <w:t>Números enteros entre 0 y 99999 ambos incluidos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51AE" w14:textId="77777777" w:rsidR="00321FA6" w:rsidRDefault="007D0D27">
            <w:pPr>
              <w:widowControl w:val="0"/>
              <w:spacing w:line="240" w:lineRule="auto"/>
            </w:pPr>
            <w:r>
              <w:t>33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69A3" w14:textId="77777777" w:rsidR="00321FA6" w:rsidRDefault="007D0D27">
            <w:pPr>
              <w:widowControl w:val="0"/>
              <w:spacing w:line="240" w:lineRule="auto"/>
            </w:pPr>
            <w:r>
              <w:t>Números mayores a 99999</w:t>
            </w:r>
          </w:p>
        </w:tc>
      </w:tr>
      <w:tr w:rsidR="00321FA6" w14:paraId="7699137A" w14:textId="77777777" w:rsidTr="007D0D27">
        <w:trPr>
          <w:trHeight w:val="420"/>
        </w:trPr>
        <w:tc>
          <w:tcPr>
            <w:tcW w:w="1829" w:type="dxa"/>
            <w:vMerge/>
          </w:tcPr>
          <w:p w14:paraId="3526E35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</w:tcPr>
          <w:p w14:paraId="2FEC500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</w:tcPr>
          <w:p w14:paraId="17C70B1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3B94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83A5" w14:textId="77777777" w:rsidR="00321FA6" w:rsidRDefault="007D0D27">
            <w:pPr>
              <w:widowControl w:val="0"/>
              <w:spacing w:line="240" w:lineRule="auto"/>
            </w:pPr>
            <w:r>
              <w:t>Caracteres especiales (-}_*/[]{}´+%&amp;...)</w:t>
            </w:r>
          </w:p>
        </w:tc>
      </w:tr>
      <w:tr w:rsidR="00321FA6" w14:paraId="4DE0FD0E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148C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27F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50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7A1C" w14:textId="77777777" w:rsidR="00321FA6" w:rsidRDefault="007D0D27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788A" w14:textId="77777777" w:rsidR="00321FA6" w:rsidRDefault="007D0D27">
            <w:pPr>
              <w:widowControl w:val="0"/>
              <w:spacing w:line="240" w:lineRule="auto"/>
            </w:pPr>
            <w:r>
              <w:t>Números no enteros</w:t>
            </w:r>
          </w:p>
        </w:tc>
      </w:tr>
      <w:tr w:rsidR="00321FA6" w14:paraId="2D60AF96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E165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BB55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64F9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8E09" w14:textId="77777777" w:rsidR="00321FA6" w:rsidRDefault="007D0D27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A01F" w14:textId="77777777" w:rsidR="00321FA6" w:rsidRDefault="007D0D27">
            <w:pPr>
              <w:widowControl w:val="0"/>
              <w:spacing w:line="240" w:lineRule="auto"/>
            </w:pPr>
            <w:r>
              <w:t>Caracteres alfabéticos</w:t>
            </w:r>
          </w:p>
        </w:tc>
      </w:tr>
      <w:tr w:rsidR="00321FA6" w14:paraId="10DDB715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DDB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8A1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DC2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CE0D" w14:textId="77777777" w:rsidR="00321FA6" w:rsidRDefault="007D0D27">
            <w:pPr>
              <w:widowControl w:val="0"/>
              <w:spacing w:line="240" w:lineRule="auto"/>
            </w:pPr>
            <w:r>
              <w:t>35.5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82A5" w14:textId="77777777" w:rsidR="00321FA6" w:rsidRDefault="007D0D27">
            <w:pPr>
              <w:widowControl w:val="0"/>
              <w:spacing w:line="240" w:lineRule="auto"/>
            </w:pPr>
            <w:r>
              <w:t>Ausencia de caracteres</w:t>
            </w:r>
          </w:p>
        </w:tc>
      </w:tr>
      <w:tr w:rsidR="00321FA6" w14:paraId="240731FA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4A84" w14:textId="77777777" w:rsidR="00321FA6" w:rsidRDefault="007D0D27">
            <w:pPr>
              <w:widowControl w:val="0"/>
              <w:spacing w:line="240" w:lineRule="auto"/>
            </w:pPr>
            <w:r>
              <w:t>Ciudad (dirección de entrega)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7209" w14:textId="77777777" w:rsidR="00321FA6" w:rsidRDefault="007D0D27">
            <w:pPr>
              <w:widowControl w:val="0"/>
              <w:spacing w:line="240" w:lineRule="auto"/>
            </w:pPr>
            <w:r>
              <w:t>36</w:t>
            </w:r>
          </w:p>
        </w:tc>
        <w:tc>
          <w:tcPr>
            <w:tcW w:w="3060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9312" w14:textId="77777777" w:rsidR="00321FA6" w:rsidRDefault="007D0D27">
            <w:pPr>
              <w:widowControl w:val="0"/>
              <w:spacing w:line="240" w:lineRule="auto"/>
            </w:pPr>
            <w:r>
              <w:t>Ciudad existente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DE2D" w14:textId="77777777" w:rsidR="00321FA6" w:rsidRDefault="007D0D27">
            <w:pPr>
              <w:widowControl w:val="0"/>
              <w:spacing w:line="240" w:lineRule="auto"/>
            </w:pPr>
            <w:r>
              <w:t>37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682" w14:textId="77777777" w:rsidR="00321FA6" w:rsidRDefault="007D0D27">
            <w:pPr>
              <w:widowControl w:val="0"/>
              <w:spacing w:line="240" w:lineRule="auto"/>
            </w:pPr>
            <w:r>
              <w:t>Ciudad inexistente</w:t>
            </w:r>
          </w:p>
        </w:tc>
      </w:tr>
      <w:tr w:rsidR="00321FA6" w14:paraId="6DF9A3A4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1B1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F27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8B4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3103" w14:textId="77777777" w:rsidR="00321FA6" w:rsidRDefault="007D0D27">
            <w:pPr>
              <w:widowControl w:val="0"/>
              <w:spacing w:line="240" w:lineRule="auto"/>
            </w:pPr>
            <w:r>
              <w:t>38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EA1F" w14:textId="77777777" w:rsidR="00321FA6" w:rsidRDefault="007D0D27">
            <w:pPr>
              <w:widowControl w:val="0"/>
              <w:spacing w:line="240" w:lineRule="auto"/>
            </w:pPr>
            <w:r>
              <w:t>No selecciona ciudad</w:t>
            </w:r>
          </w:p>
        </w:tc>
      </w:tr>
      <w:tr w:rsidR="00321FA6" w14:paraId="7725DCE2" w14:textId="7777777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B880" w14:textId="77777777" w:rsidR="00321FA6" w:rsidRDefault="007D0D27">
            <w:pPr>
              <w:widowControl w:val="0"/>
              <w:spacing w:line="240" w:lineRule="auto"/>
              <w:rPr>
                <w:b/>
              </w:rPr>
            </w:pPr>
            <w:r>
              <w:t xml:space="preserve">Referencia </w:t>
            </w:r>
            <w:r>
              <w:rPr>
                <w:b/>
              </w:rPr>
              <w:t>Opcional</w:t>
            </w:r>
          </w:p>
          <w:p w14:paraId="4C3DCBF5" w14:textId="77777777" w:rsidR="00321FA6" w:rsidRDefault="007D0D27">
            <w:pPr>
              <w:widowControl w:val="0"/>
              <w:spacing w:line="240" w:lineRule="auto"/>
            </w:pPr>
            <w:r>
              <w:t>(dirección de entrega)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5E73" w14:textId="77777777" w:rsidR="00321FA6" w:rsidRDefault="007D0D27">
            <w:pPr>
              <w:widowControl w:val="0"/>
              <w:spacing w:line="240" w:lineRule="auto"/>
            </w:pPr>
            <w:r>
              <w:t>39</w:t>
            </w:r>
          </w:p>
        </w:tc>
        <w:tc>
          <w:tcPr>
            <w:tcW w:w="30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69EC" w14:textId="77777777" w:rsidR="00321FA6" w:rsidRDefault="007D0D27">
            <w:pPr>
              <w:widowControl w:val="0"/>
              <w:spacing w:line="240" w:lineRule="auto"/>
            </w:pPr>
            <w:r>
              <w:t>Caracteres alfanuméricos (A-Z), (a-z), (0-9).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5E39" w14:textId="77777777" w:rsidR="00321FA6" w:rsidRDefault="007D0D27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823B" w14:textId="77777777" w:rsidR="00321FA6" w:rsidRDefault="007D0D27">
            <w:pPr>
              <w:widowControl w:val="0"/>
              <w:spacing w:line="240" w:lineRule="auto"/>
            </w:pPr>
            <w:r>
              <w:t>Caracteres especiales (-}_*/[]{}´+%&amp;...)</w:t>
            </w:r>
          </w:p>
        </w:tc>
      </w:tr>
      <w:tr w:rsidR="00321FA6" w14:paraId="1D30869A" w14:textId="7777777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C6F0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89F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1CC9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F0C9" w14:textId="77777777" w:rsidR="00321FA6" w:rsidRDefault="007D0D27">
            <w:pPr>
              <w:widowControl w:val="0"/>
              <w:spacing w:line="240" w:lineRule="auto"/>
            </w:pPr>
            <w:r>
              <w:t>41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177A" w14:textId="77777777" w:rsidR="00321FA6" w:rsidRDefault="007D0D27">
            <w:pPr>
              <w:widowControl w:val="0"/>
              <w:spacing w:line="240" w:lineRule="auto"/>
            </w:pPr>
            <w:del w:id="26" w:author="Aye Coronel" w:date="2020-09-28T22:30:00Z">
              <w:r>
                <w:delText>Ausencia de caracteres</w:delText>
              </w:r>
            </w:del>
          </w:p>
        </w:tc>
      </w:tr>
      <w:tr w:rsidR="00321FA6" w14:paraId="7D9FBFC8" w14:textId="7777777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8F5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52A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98D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4CDE" w14:textId="77777777" w:rsidR="00321FA6" w:rsidRDefault="007D0D27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CC9F" w14:textId="77777777" w:rsidR="00321FA6" w:rsidRDefault="007D0D27">
            <w:pPr>
              <w:widowControl w:val="0"/>
              <w:spacing w:line="240" w:lineRule="auto"/>
            </w:pPr>
            <w:r>
              <w:t>Solo números</w:t>
            </w:r>
          </w:p>
        </w:tc>
      </w:tr>
      <w:tr w:rsidR="00321FA6" w14:paraId="35D215AA" w14:textId="77777777" w:rsidTr="007D0D27">
        <w:trPr>
          <w:trHeight w:val="420"/>
          <w:ins w:id="27" w:author="Aye Coronel" w:date="2020-09-28T22:30:00Z"/>
        </w:trPr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5B8E" w14:textId="77777777" w:rsidR="00321FA6" w:rsidRDefault="00321FA6">
            <w:pPr>
              <w:widowControl w:val="0"/>
              <w:spacing w:line="240" w:lineRule="auto"/>
              <w:rPr>
                <w:ins w:id="28" w:author="Aye Coronel" w:date="2020-09-28T22:30:00Z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592F" w14:textId="77777777" w:rsidR="00321FA6" w:rsidRDefault="00321FA6">
            <w:pPr>
              <w:widowControl w:val="0"/>
              <w:spacing w:line="240" w:lineRule="auto"/>
              <w:rPr>
                <w:ins w:id="29" w:author="Aye Coronel" w:date="2020-09-28T22:30:00Z"/>
              </w:rPr>
            </w:pPr>
          </w:p>
        </w:tc>
        <w:tc>
          <w:tcPr>
            <w:tcW w:w="30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50FE" w14:textId="77777777" w:rsidR="00321FA6" w:rsidRDefault="007D0D27">
            <w:pPr>
              <w:widowControl w:val="0"/>
              <w:spacing w:line="240" w:lineRule="auto"/>
              <w:rPr>
                <w:ins w:id="30" w:author="Aye Coronel" w:date="2020-09-28T22:30:00Z"/>
              </w:rPr>
            </w:pPr>
            <w:ins w:id="31" w:author="Aye Coronel" w:date="2020-09-28T22:30:00Z">
              <w:r>
                <w:t>Ausencia de caracteres</w:t>
              </w:r>
            </w:ins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EFEB" w14:textId="77777777" w:rsidR="00321FA6" w:rsidRDefault="00321FA6">
            <w:pPr>
              <w:widowControl w:val="0"/>
              <w:spacing w:line="240" w:lineRule="auto"/>
              <w:rPr>
                <w:ins w:id="32" w:author="Aye Coronel" w:date="2020-09-28T22:30:00Z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0DCD" w14:textId="77777777" w:rsidR="00321FA6" w:rsidRDefault="00321FA6">
            <w:pPr>
              <w:widowControl w:val="0"/>
              <w:spacing w:line="240" w:lineRule="auto"/>
              <w:rPr>
                <w:ins w:id="33" w:author="Aye Coronel" w:date="2020-09-28T22:30:00Z"/>
              </w:rPr>
            </w:pPr>
          </w:p>
        </w:tc>
      </w:tr>
      <w:tr w:rsidR="00321FA6" w14:paraId="6D13F477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EA55" w14:textId="77777777" w:rsidR="00321FA6" w:rsidRDefault="007D0D27">
            <w:pPr>
              <w:widowControl w:val="0"/>
              <w:spacing w:line="240" w:lineRule="auto"/>
            </w:pPr>
            <w:r>
              <w:t>Forma de Pago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94F9" w14:textId="77777777" w:rsidR="00321FA6" w:rsidRDefault="007D0D27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306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E2FB" w14:textId="77777777" w:rsidR="00321FA6" w:rsidRDefault="007D0D27">
            <w:pPr>
              <w:widowControl w:val="0"/>
              <w:spacing w:line="240" w:lineRule="auto"/>
            </w:pPr>
            <w:r>
              <w:t>Selecciona tipo “Efectivo”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9ECF" w14:textId="77777777" w:rsidR="00321FA6" w:rsidRDefault="007D0D27">
            <w:pPr>
              <w:widowControl w:val="0"/>
              <w:spacing w:line="240" w:lineRule="auto"/>
            </w:pPr>
            <w:r>
              <w:t>44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4D0F" w14:textId="77777777" w:rsidR="00321FA6" w:rsidRDefault="007D0D27">
            <w:pPr>
              <w:widowControl w:val="0"/>
              <w:spacing w:line="240" w:lineRule="auto"/>
            </w:pPr>
            <w:r>
              <w:t>No selecciona forma de pago</w:t>
            </w:r>
          </w:p>
        </w:tc>
      </w:tr>
      <w:tr w:rsidR="00321FA6" w14:paraId="1C6107C8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660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EA7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B659" w14:textId="77777777" w:rsidR="00321FA6" w:rsidRDefault="007D0D27">
            <w:pPr>
              <w:widowControl w:val="0"/>
              <w:spacing w:line="240" w:lineRule="auto"/>
            </w:pPr>
            <w:r>
              <w:t>Selecciona tipo “Tarjeta Visa”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2E6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F67E" w14:textId="77777777" w:rsidR="00321FA6" w:rsidRDefault="00321FA6">
            <w:pPr>
              <w:widowControl w:val="0"/>
              <w:spacing w:line="240" w:lineRule="auto"/>
            </w:pPr>
          </w:p>
        </w:tc>
      </w:tr>
      <w:tr w:rsidR="00321FA6" w14:paraId="2FF147C0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4C7C" w14:textId="77777777" w:rsidR="00321FA6" w:rsidRDefault="007D0D27">
            <w:pPr>
              <w:widowControl w:val="0"/>
              <w:spacing w:line="240" w:lineRule="auto"/>
            </w:pPr>
            <w:r>
              <w:lastRenderedPageBreak/>
              <w:t>Monto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202A" w14:textId="77777777" w:rsidR="00321FA6" w:rsidRDefault="007D0D27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3060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D369" w14:textId="77777777" w:rsidR="00321FA6" w:rsidRDefault="007D0D27">
            <w:pPr>
              <w:widowControl w:val="0"/>
              <w:spacing w:line="240" w:lineRule="auto"/>
            </w:pPr>
            <w:r>
              <w:t>Números enteros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2933" w14:textId="77777777" w:rsidR="00321FA6" w:rsidRDefault="007D0D27">
            <w:pPr>
              <w:widowControl w:val="0"/>
              <w:spacing w:line="240" w:lineRule="auto"/>
            </w:pPr>
            <w:r>
              <w:t>46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835C" w14:textId="77777777" w:rsidR="00321FA6" w:rsidRDefault="007D0D27">
            <w:pPr>
              <w:widowControl w:val="0"/>
              <w:spacing w:line="240" w:lineRule="auto"/>
            </w:pPr>
            <w:r>
              <w:t>Caracteres alfabéticos</w:t>
            </w:r>
          </w:p>
        </w:tc>
      </w:tr>
      <w:tr w:rsidR="00321FA6" w14:paraId="0D1E4498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56B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36CC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1B6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42D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430" w14:textId="77777777" w:rsidR="00321FA6" w:rsidRDefault="007D0D27">
            <w:pPr>
              <w:widowControl w:val="0"/>
              <w:spacing w:line="240" w:lineRule="auto"/>
            </w:pPr>
            <w:r>
              <w:t>Caracteres especiales (-}_*/[]{}´+%&amp;...)</w:t>
            </w:r>
          </w:p>
        </w:tc>
      </w:tr>
      <w:tr w:rsidR="00321FA6" w14:paraId="77D4D601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3822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640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BEDC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AEA1" w14:textId="77777777" w:rsidR="00321FA6" w:rsidRDefault="007D0D27">
            <w:pPr>
              <w:widowControl w:val="0"/>
              <w:spacing w:line="240" w:lineRule="auto"/>
            </w:pPr>
            <w:r>
              <w:t>47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0C83" w14:textId="77777777" w:rsidR="00321FA6" w:rsidRDefault="007D0D27">
            <w:pPr>
              <w:widowControl w:val="0"/>
              <w:spacing w:line="240" w:lineRule="auto"/>
            </w:pPr>
            <w:r>
              <w:t>Números no enteros</w:t>
            </w:r>
          </w:p>
        </w:tc>
      </w:tr>
      <w:tr w:rsidR="00321FA6" w14:paraId="46E4E65E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CB1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0C65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4CC4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DF61" w14:textId="77777777" w:rsidR="00321FA6" w:rsidRDefault="007D0D27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86E6" w14:textId="77777777" w:rsidR="00321FA6" w:rsidRDefault="007D0D27">
            <w:pPr>
              <w:widowControl w:val="0"/>
              <w:spacing w:line="240" w:lineRule="auto"/>
            </w:pPr>
            <w:r>
              <w:t>No ingresa valor</w:t>
            </w:r>
          </w:p>
        </w:tc>
      </w:tr>
      <w:tr w:rsidR="00321FA6" w14:paraId="3E185585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828F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7CB2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7CDA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75EA" w14:textId="77777777" w:rsidR="00321FA6" w:rsidRDefault="007D0D27">
            <w:pPr>
              <w:widowControl w:val="0"/>
              <w:spacing w:line="240" w:lineRule="auto"/>
            </w:pPr>
            <w:r>
              <w:t>49</w:t>
            </w:r>
          </w:p>
        </w:tc>
        <w:tc>
          <w:tcPr>
            <w:tcW w:w="29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46C1" w14:textId="77777777" w:rsidR="00321FA6" w:rsidRDefault="007D0D27">
            <w:pPr>
              <w:widowControl w:val="0"/>
              <w:spacing w:line="240" w:lineRule="auto"/>
            </w:pPr>
            <w:commentRangeStart w:id="34"/>
            <w:commentRangeStart w:id="35"/>
            <w:r>
              <w:t>Números menores a 0</w:t>
            </w:r>
            <w:commentRangeEnd w:id="34"/>
            <w:r>
              <w:commentReference w:id="34"/>
            </w:r>
            <w:commentRangeEnd w:id="35"/>
            <w:r>
              <w:commentReference w:id="35"/>
            </w:r>
          </w:p>
        </w:tc>
      </w:tr>
      <w:tr w:rsidR="00321FA6" w14:paraId="6F2A2CF0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AF7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AA5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A41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1A7E" w14:textId="77777777" w:rsidR="00321FA6" w:rsidRDefault="007D0D27">
            <w:pPr>
              <w:widowControl w:val="0"/>
              <w:spacing w:line="240" w:lineRule="auto"/>
            </w:pPr>
            <w:r>
              <w:t>49.5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0B4C" w14:textId="77777777" w:rsidR="00321FA6" w:rsidRDefault="007D0D27">
            <w:pPr>
              <w:widowControl w:val="0"/>
              <w:spacing w:line="240" w:lineRule="auto"/>
            </w:pPr>
            <w:r>
              <w:t>Número menor al total del pedido¿?</w:t>
            </w:r>
          </w:p>
        </w:tc>
      </w:tr>
      <w:tr w:rsidR="00321FA6" w14:paraId="4135AAA8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D438" w14:textId="77777777" w:rsidR="00321FA6" w:rsidRDefault="007D0D27">
            <w:pPr>
              <w:widowControl w:val="0"/>
              <w:spacing w:line="240" w:lineRule="auto"/>
            </w:pPr>
            <w:r>
              <w:t>Número Tarjeta VISA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4ADF" w14:textId="77777777" w:rsidR="00321FA6" w:rsidRDefault="007D0D27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3060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47BF" w14:textId="77777777" w:rsidR="00321FA6" w:rsidRDefault="007D0D27">
            <w:pPr>
              <w:widowControl w:val="0"/>
              <w:spacing w:line="240" w:lineRule="auto"/>
            </w:pPr>
            <w:r>
              <w:t>Número de 16 dígitos donde el primer dígito sea un 4 con formato :XXXX-XXXX-XXXX-XXXX y que sea correspondiente a una tarjeta habilitada.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323F" w14:textId="77777777" w:rsidR="00321FA6" w:rsidRDefault="007D0D27">
            <w:pPr>
              <w:widowControl w:val="0"/>
              <w:spacing w:line="240" w:lineRule="auto"/>
            </w:pPr>
            <w:r>
              <w:t>51</w:t>
            </w:r>
          </w:p>
        </w:tc>
        <w:tc>
          <w:tcPr>
            <w:tcW w:w="2955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55C9" w14:textId="77777777" w:rsidR="00321FA6" w:rsidRDefault="007D0D27">
            <w:pPr>
              <w:widowControl w:val="0"/>
              <w:spacing w:line="240" w:lineRule="auto"/>
            </w:pPr>
            <w:r>
              <w:t>Número de 16 dígitos donde el primer dígito sea distinto de 4</w:t>
            </w:r>
          </w:p>
        </w:tc>
      </w:tr>
      <w:tr w:rsidR="00321FA6" w14:paraId="37F569C6" w14:textId="77777777" w:rsidTr="007D0D27">
        <w:trPr>
          <w:trHeight w:val="447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C712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7CA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F99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DB16" w14:textId="77777777" w:rsidR="00321FA6" w:rsidRDefault="007D0D27">
            <w:pPr>
              <w:widowControl w:val="0"/>
              <w:spacing w:line="240" w:lineRule="auto"/>
            </w:pPr>
            <w:r>
              <w:t>52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D4E6" w14:textId="77777777" w:rsidR="00321FA6" w:rsidRDefault="007D0D27">
            <w:pPr>
              <w:widowControl w:val="0"/>
              <w:spacing w:line="240" w:lineRule="auto"/>
            </w:pPr>
            <w:r>
              <w:t>Número con menos de 16 dígitos</w:t>
            </w:r>
          </w:p>
        </w:tc>
      </w:tr>
      <w:tr w:rsidR="00321FA6" w14:paraId="6015DC07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B24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8C4E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6F9E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CDB9" w14:textId="77777777" w:rsidR="00321FA6" w:rsidRDefault="007D0D27">
            <w:pPr>
              <w:widowControl w:val="0"/>
              <w:spacing w:line="240" w:lineRule="auto"/>
            </w:pPr>
            <w:r>
              <w:t>53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1D6D" w14:textId="77777777" w:rsidR="00321FA6" w:rsidRDefault="007D0D27">
            <w:pPr>
              <w:widowControl w:val="0"/>
              <w:spacing w:line="240" w:lineRule="auto"/>
            </w:pPr>
            <w:r>
              <w:t>Número con más de 16 dígitos</w:t>
            </w:r>
          </w:p>
        </w:tc>
      </w:tr>
      <w:tr w:rsidR="00321FA6" w14:paraId="364A1A5D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D514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469E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F9E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2ED0" w14:textId="77777777" w:rsidR="00321FA6" w:rsidRDefault="007D0D27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C7FD" w14:textId="77777777" w:rsidR="00321FA6" w:rsidRDefault="007D0D27">
            <w:pPr>
              <w:widowControl w:val="0"/>
              <w:spacing w:line="240" w:lineRule="auto"/>
            </w:pPr>
            <w:r>
              <w:t>Caracteres alfabéticos</w:t>
            </w:r>
          </w:p>
        </w:tc>
      </w:tr>
      <w:tr w:rsidR="00321FA6" w14:paraId="652756C0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398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BE6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E88F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A00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CDFE" w14:textId="77777777" w:rsidR="00321FA6" w:rsidRDefault="007D0D27">
            <w:pPr>
              <w:widowControl w:val="0"/>
              <w:spacing w:line="240" w:lineRule="auto"/>
            </w:pPr>
            <w:r>
              <w:t>Caracteres especiales (-}_*/[]{}´+%&amp;...)</w:t>
            </w:r>
          </w:p>
        </w:tc>
      </w:tr>
      <w:tr w:rsidR="00321FA6" w14:paraId="3F85F66A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E20C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C3DF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0FD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608F" w14:textId="77777777" w:rsidR="00321FA6" w:rsidRDefault="007D0D27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2E88" w14:textId="77777777" w:rsidR="00321FA6" w:rsidRDefault="007D0D27">
            <w:pPr>
              <w:widowControl w:val="0"/>
              <w:spacing w:line="240" w:lineRule="auto"/>
            </w:pPr>
            <w:r>
              <w:t>Números no enteros</w:t>
            </w:r>
          </w:p>
        </w:tc>
      </w:tr>
      <w:tr w:rsidR="00321FA6" w14:paraId="6A3D920E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26A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04CC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C7D2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A897" w14:textId="77777777" w:rsidR="00321FA6" w:rsidRDefault="007D0D27">
            <w:pPr>
              <w:widowControl w:val="0"/>
              <w:spacing w:line="240" w:lineRule="auto"/>
            </w:pPr>
            <w:r>
              <w:t>56.5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98E1" w14:textId="77777777" w:rsidR="00321FA6" w:rsidRDefault="007D0D27">
            <w:pPr>
              <w:widowControl w:val="0"/>
              <w:spacing w:line="240" w:lineRule="auto"/>
            </w:pPr>
            <w:r>
              <w:t>No ingresa valor</w:t>
            </w:r>
          </w:p>
        </w:tc>
      </w:tr>
      <w:tr w:rsidR="00321FA6" w14:paraId="632B19AE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0444" w14:textId="77777777" w:rsidR="00321FA6" w:rsidRDefault="007D0D27">
            <w:pPr>
              <w:widowControl w:val="0"/>
              <w:spacing w:line="240" w:lineRule="auto"/>
            </w:pPr>
            <w:r>
              <w:t>Nombre y apellido del titular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9518" w14:textId="77777777" w:rsidR="00321FA6" w:rsidRDefault="007D0D27">
            <w:pPr>
              <w:widowControl w:val="0"/>
              <w:spacing w:line="240" w:lineRule="auto"/>
            </w:pPr>
            <w:r>
              <w:t>57</w:t>
            </w:r>
          </w:p>
        </w:tc>
        <w:tc>
          <w:tcPr>
            <w:tcW w:w="3060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A53E" w14:textId="77777777" w:rsidR="00321FA6" w:rsidRDefault="007D0D27">
            <w:pPr>
              <w:widowControl w:val="0"/>
              <w:spacing w:line="240" w:lineRule="auto"/>
            </w:pPr>
            <w:r>
              <w:t>Cadena de texto</w:t>
            </w:r>
          </w:p>
          <w:p w14:paraId="65D1082C" w14:textId="77777777" w:rsidR="00321FA6" w:rsidRDefault="007D0D27">
            <w:pPr>
              <w:widowControl w:val="0"/>
              <w:spacing w:line="240" w:lineRule="auto"/>
            </w:pPr>
            <w:r>
              <w:t>correspondiente al nombre del titular de la tarjeta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7938" w14:textId="77777777" w:rsidR="00321FA6" w:rsidRDefault="007D0D27">
            <w:pPr>
              <w:widowControl w:val="0"/>
              <w:spacing w:line="240" w:lineRule="auto"/>
            </w:pPr>
            <w:r>
              <w:t>58</w:t>
            </w:r>
          </w:p>
        </w:tc>
        <w:tc>
          <w:tcPr>
            <w:tcW w:w="2955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2F24" w14:textId="77777777" w:rsidR="00321FA6" w:rsidRDefault="007D0D27">
            <w:pPr>
              <w:widowControl w:val="0"/>
              <w:spacing w:line="240" w:lineRule="auto"/>
            </w:pPr>
            <w:commentRangeStart w:id="36"/>
            <w:commentRangeStart w:id="37"/>
            <w:r>
              <w:t>Cadena de texto no</w:t>
            </w:r>
          </w:p>
          <w:p w14:paraId="5F232ABA" w14:textId="77777777" w:rsidR="00321FA6" w:rsidRDefault="007D0D27">
            <w:pPr>
              <w:widowControl w:val="0"/>
              <w:spacing w:line="240" w:lineRule="auto"/>
            </w:pPr>
            <w:r>
              <w:t>correspondiente al nombre del titular de la tarjeta</w:t>
            </w:r>
            <w:commentRangeEnd w:id="36"/>
            <w:r>
              <w:commentReference w:id="36"/>
            </w:r>
            <w:commentRangeEnd w:id="37"/>
            <w:r>
              <w:commentReference w:id="37"/>
            </w:r>
          </w:p>
        </w:tc>
      </w:tr>
      <w:tr w:rsidR="00321FA6" w14:paraId="4D9723E6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089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325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BE92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AF7E" w14:textId="77777777" w:rsidR="00321FA6" w:rsidRDefault="007D0D27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676B" w14:textId="77777777" w:rsidR="00321FA6" w:rsidRDefault="007D0D27">
            <w:pPr>
              <w:widowControl w:val="0"/>
              <w:spacing w:line="240" w:lineRule="auto"/>
            </w:pPr>
            <w:r>
              <w:t>No ingresa valor</w:t>
            </w:r>
          </w:p>
        </w:tc>
      </w:tr>
      <w:tr w:rsidR="00321FA6" w14:paraId="4F1388B4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18F4" w14:textId="77777777" w:rsidR="00321FA6" w:rsidRDefault="007D0D27">
            <w:pPr>
              <w:widowControl w:val="0"/>
              <w:spacing w:line="240" w:lineRule="auto"/>
            </w:pPr>
            <w:r>
              <w:t>Fecha de Vencimiento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1FC9" w14:textId="77777777" w:rsidR="00321FA6" w:rsidRDefault="007D0D27">
            <w:pPr>
              <w:widowControl w:val="0"/>
              <w:spacing w:line="240" w:lineRule="auto"/>
            </w:pPr>
            <w:r>
              <w:t>61</w:t>
            </w:r>
          </w:p>
        </w:tc>
        <w:tc>
          <w:tcPr>
            <w:tcW w:w="3060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1F02" w14:textId="77777777" w:rsidR="00321FA6" w:rsidRDefault="007D0D27">
            <w:pPr>
              <w:widowControl w:val="0"/>
              <w:spacing w:line="240" w:lineRule="auto"/>
            </w:pPr>
            <w:r>
              <w:t>Fecha en formato MM/AAAA con mes y año igual o mayor al de la fecha actual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8A63" w14:textId="77777777" w:rsidR="00321FA6" w:rsidRDefault="007D0D27">
            <w:pPr>
              <w:widowControl w:val="0"/>
              <w:spacing w:line="240" w:lineRule="auto"/>
            </w:pPr>
            <w:r>
              <w:t>62</w:t>
            </w:r>
          </w:p>
        </w:tc>
        <w:tc>
          <w:tcPr>
            <w:tcW w:w="2955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B8C8" w14:textId="77777777" w:rsidR="00321FA6" w:rsidRDefault="007D0D27">
            <w:pPr>
              <w:widowControl w:val="0"/>
              <w:spacing w:line="240" w:lineRule="auto"/>
            </w:pPr>
            <w:r>
              <w:t>Fecha con mes y año menor al de la fecha actual</w:t>
            </w:r>
          </w:p>
        </w:tc>
      </w:tr>
      <w:tr w:rsidR="00321FA6" w14:paraId="51B258FD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362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A0E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7CA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2DF6" w14:textId="77777777" w:rsidR="00321FA6" w:rsidRDefault="007D0D27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31C7" w14:textId="77777777" w:rsidR="00321FA6" w:rsidRDefault="007D0D27">
            <w:pPr>
              <w:widowControl w:val="0"/>
              <w:spacing w:line="240" w:lineRule="auto"/>
            </w:pPr>
            <w:r>
              <w:t>Caracteres alfabéticos</w:t>
            </w:r>
          </w:p>
        </w:tc>
      </w:tr>
      <w:tr w:rsidR="00321FA6" w14:paraId="5BD6E458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B68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4F79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C24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F83B" w14:textId="77777777" w:rsidR="00321FA6" w:rsidRDefault="007D0D27">
            <w:pPr>
              <w:widowControl w:val="0"/>
              <w:spacing w:line="240" w:lineRule="auto"/>
            </w:pPr>
            <w:r>
              <w:t>63.5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D27D" w14:textId="77777777" w:rsidR="00321FA6" w:rsidRDefault="007D0D27">
            <w:pPr>
              <w:widowControl w:val="0"/>
              <w:spacing w:line="240" w:lineRule="auto"/>
            </w:pPr>
            <w:r>
              <w:t>Caracteres especiales distintos de / (-}_*/[]{}´+%&amp;...)</w:t>
            </w:r>
          </w:p>
        </w:tc>
      </w:tr>
      <w:tr w:rsidR="00321FA6" w14:paraId="66F5DFFF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E320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36B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E5A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870A" w14:textId="77777777" w:rsidR="00321FA6" w:rsidRDefault="007D0D27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68E4" w14:textId="77777777" w:rsidR="00321FA6" w:rsidRDefault="007D0D27">
            <w:pPr>
              <w:widowControl w:val="0"/>
              <w:spacing w:line="240" w:lineRule="auto"/>
            </w:pPr>
            <w:r>
              <w:t>Fecha con un número de Mes mayor a 12</w:t>
            </w:r>
          </w:p>
        </w:tc>
      </w:tr>
      <w:tr w:rsidR="00321FA6" w14:paraId="7BF4E610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2C6E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35E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A741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4BF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3D64" w14:textId="77777777" w:rsidR="00321FA6" w:rsidRDefault="007D0D27">
            <w:pPr>
              <w:widowControl w:val="0"/>
              <w:spacing w:line="240" w:lineRule="auto"/>
            </w:pPr>
            <w:r>
              <w:t xml:space="preserve">Cadena de texto con formato distinto a MM/AAAA </w:t>
            </w:r>
          </w:p>
        </w:tc>
      </w:tr>
      <w:tr w:rsidR="00321FA6" w14:paraId="1376012B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F19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135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BB7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6307" w14:textId="77777777" w:rsidR="00321FA6" w:rsidRDefault="007D0D27">
            <w:pPr>
              <w:widowControl w:val="0"/>
              <w:spacing w:line="240" w:lineRule="auto"/>
            </w:pPr>
            <w:r>
              <w:t>64.5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D01F" w14:textId="77777777" w:rsidR="00321FA6" w:rsidRDefault="007D0D27">
            <w:pPr>
              <w:widowControl w:val="0"/>
              <w:spacing w:line="240" w:lineRule="auto"/>
            </w:pPr>
            <w:r>
              <w:t>No ingresa valor</w:t>
            </w:r>
          </w:p>
        </w:tc>
      </w:tr>
      <w:tr w:rsidR="00321FA6" w14:paraId="7E9AD8D5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822C" w14:textId="77777777" w:rsidR="00321FA6" w:rsidRDefault="007D0D27">
            <w:pPr>
              <w:widowControl w:val="0"/>
              <w:spacing w:line="240" w:lineRule="auto"/>
            </w:pPr>
            <w:r>
              <w:t>Código de seguridad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AA9F" w14:textId="77777777" w:rsidR="00321FA6" w:rsidRDefault="007D0D27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3060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9165" w14:textId="77777777" w:rsidR="00321FA6" w:rsidRDefault="007D0D27">
            <w:pPr>
              <w:widowControl w:val="0"/>
              <w:spacing w:line="240" w:lineRule="auto"/>
            </w:pPr>
            <w:r>
              <w:t>Número de 3 dígitos (XXX)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E72" w14:textId="77777777" w:rsidR="00321FA6" w:rsidRDefault="007D0D27">
            <w:pPr>
              <w:widowControl w:val="0"/>
              <w:spacing w:line="240" w:lineRule="auto"/>
            </w:pPr>
            <w:r>
              <w:t>66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2B38" w14:textId="77777777" w:rsidR="00321FA6" w:rsidRDefault="007D0D27">
            <w:pPr>
              <w:widowControl w:val="0"/>
              <w:spacing w:line="240" w:lineRule="auto"/>
            </w:pPr>
            <w:r>
              <w:t>Caracteres especiales (-}_*/[]{}´+%&amp;...)</w:t>
            </w:r>
          </w:p>
        </w:tc>
      </w:tr>
      <w:tr w:rsidR="00321FA6" w14:paraId="576048E0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6D40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EC1F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19C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FFAA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14F2" w14:textId="77777777" w:rsidR="00321FA6" w:rsidRDefault="007D0D27">
            <w:pPr>
              <w:widowControl w:val="0"/>
              <w:spacing w:line="240" w:lineRule="auto"/>
            </w:pPr>
            <w:r>
              <w:t>Caracteres alfabéticos</w:t>
            </w:r>
          </w:p>
        </w:tc>
      </w:tr>
      <w:tr w:rsidR="00321FA6" w14:paraId="7A0530CF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A5B9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76B5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E90D" w14:textId="77777777" w:rsidR="00321FA6" w:rsidRDefault="007D0D27">
            <w:pPr>
              <w:widowControl w:val="0"/>
              <w:spacing w:line="240" w:lineRule="auto"/>
            </w:pPr>
            <w:r>
              <w:t>Número de 4 dígitos (XXXX)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75C2" w14:textId="77777777" w:rsidR="00321FA6" w:rsidRDefault="007D0D27">
            <w:pPr>
              <w:widowControl w:val="0"/>
              <w:spacing w:line="240" w:lineRule="auto"/>
            </w:pPr>
            <w:r>
              <w:t>67</w:t>
            </w:r>
          </w:p>
        </w:tc>
        <w:tc>
          <w:tcPr>
            <w:tcW w:w="2955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6BBF" w14:textId="77777777" w:rsidR="00321FA6" w:rsidRDefault="007D0D27">
            <w:pPr>
              <w:widowControl w:val="0"/>
              <w:spacing w:line="240" w:lineRule="auto"/>
            </w:pPr>
            <w:r>
              <w:t>Número de más de 4 dígitos</w:t>
            </w:r>
          </w:p>
        </w:tc>
      </w:tr>
      <w:tr w:rsidR="00321FA6" w14:paraId="7413C872" w14:textId="7777777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7EC5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11EC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7A15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281B" w14:textId="77777777" w:rsidR="00321FA6" w:rsidRDefault="007D0D27">
            <w:pPr>
              <w:widowControl w:val="0"/>
              <w:spacing w:line="240" w:lineRule="auto"/>
            </w:pPr>
            <w:r>
              <w:t>68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81A8" w14:textId="77777777" w:rsidR="00321FA6" w:rsidRDefault="007D0D27">
            <w:pPr>
              <w:widowControl w:val="0"/>
              <w:spacing w:line="240" w:lineRule="auto"/>
            </w:pPr>
            <w:r>
              <w:t>Número de menos de 3 dígitos</w:t>
            </w:r>
          </w:p>
        </w:tc>
      </w:tr>
      <w:tr w:rsidR="00321FA6" w14:paraId="4A19C07E" w14:textId="7777777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A305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B5F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3CBF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27B4" w14:textId="77777777" w:rsidR="00321FA6" w:rsidRDefault="007D0D27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06B2" w14:textId="77777777" w:rsidR="00321FA6" w:rsidRDefault="007D0D27">
            <w:pPr>
              <w:widowControl w:val="0"/>
              <w:spacing w:line="240" w:lineRule="auto"/>
            </w:pPr>
            <w:r>
              <w:t>No ingresa valor</w:t>
            </w:r>
          </w:p>
        </w:tc>
      </w:tr>
      <w:tr w:rsidR="00321FA6" w14:paraId="1361D477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75EB" w14:textId="77777777" w:rsidR="00321FA6" w:rsidRDefault="007D0D27">
            <w:pPr>
              <w:widowControl w:val="0"/>
              <w:spacing w:line="240" w:lineRule="auto"/>
            </w:pPr>
            <w:r>
              <w:t>Cuando recibirlo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918A" w14:textId="77777777" w:rsidR="00321FA6" w:rsidRDefault="007D0D27">
            <w:pPr>
              <w:widowControl w:val="0"/>
              <w:spacing w:line="240" w:lineRule="auto"/>
            </w:pPr>
            <w:r>
              <w:t>71</w:t>
            </w:r>
          </w:p>
        </w:tc>
        <w:tc>
          <w:tcPr>
            <w:tcW w:w="30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1474" w14:textId="77777777" w:rsidR="00321FA6" w:rsidRDefault="007D0D27">
            <w:pPr>
              <w:widowControl w:val="0"/>
              <w:spacing w:line="240" w:lineRule="auto"/>
            </w:pPr>
            <w:r>
              <w:t>Selecciona “Lo antes posible”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7E43" w14:textId="77777777" w:rsidR="00321FA6" w:rsidRDefault="007D0D27">
            <w:pPr>
              <w:widowControl w:val="0"/>
              <w:spacing w:line="240" w:lineRule="auto"/>
            </w:pPr>
            <w:r>
              <w:t>72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74D5" w14:textId="77777777" w:rsidR="00321FA6" w:rsidRDefault="007D0D27">
            <w:pPr>
              <w:widowControl w:val="0"/>
              <w:spacing w:line="240" w:lineRule="auto"/>
            </w:pPr>
            <w:r>
              <w:t>No selecciona cuando recibirlo</w:t>
            </w:r>
          </w:p>
        </w:tc>
      </w:tr>
      <w:tr w:rsidR="00321FA6" w14:paraId="3A8A23AC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9ED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6E22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186" w14:textId="77777777" w:rsidR="00321FA6" w:rsidRDefault="007D0D27">
            <w:pPr>
              <w:widowControl w:val="0"/>
              <w:spacing w:line="240" w:lineRule="auto"/>
            </w:pPr>
            <w:r>
              <w:t>Selecciona “Programar Fecha/hora”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3435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98EB" w14:textId="77777777" w:rsidR="00321FA6" w:rsidRDefault="00321FA6">
            <w:pPr>
              <w:widowControl w:val="0"/>
              <w:spacing w:line="240" w:lineRule="auto"/>
            </w:pPr>
          </w:p>
        </w:tc>
      </w:tr>
      <w:tr w:rsidR="00321FA6" w14:paraId="7047C0E0" w14:textId="77777777" w:rsidTr="007D0D27">
        <w:trPr>
          <w:trHeight w:val="420"/>
        </w:trPr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4F14" w14:textId="77777777" w:rsidR="00321FA6" w:rsidRDefault="007D0D27">
            <w:pPr>
              <w:widowControl w:val="0"/>
              <w:spacing w:line="240" w:lineRule="auto"/>
            </w:pPr>
            <w:r>
              <w:t>Fecha recepción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AB0D" w14:textId="77777777" w:rsidR="00321FA6" w:rsidRDefault="007D0D27">
            <w:pPr>
              <w:widowControl w:val="0"/>
              <w:spacing w:line="240" w:lineRule="auto"/>
            </w:pPr>
            <w:r>
              <w:t>73</w:t>
            </w:r>
          </w:p>
        </w:tc>
        <w:tc>
          <w:tcPr>
            <w:tcW w:w="306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E411" w14:textId="77777777" w:rsidR="00321FA6" w:rsidRDefault="007D0D27">
            <w:pPr>
              <w:widowControl w:val="0"/>
              <w:spacing w:line="240" w:lineRule="auto"/>
            </w:pPr>
            <w:r>
              <w:t>Fecha con mes y año igual o mayor al de la fecha actual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51EA" w14:textId="77777777" w:rsidR="00321FA6" w:rsidRDefault="007D0D27">
            <w:pPr>
              <w:widowControl w:val="0"/>
              <w:spacing w:line="240" w:lineRule="auto"/>
            </w:pPr>
            <w:r>
              <w:t>74</w:t>
            </w:r>
          </w:p>
        </w:tc>
        <w:tc>
          <w:tcPr>
            <w:tcW w:w="29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7405" w14:textId="77777777" w:rsidR="00321FA6" w:rsidRDefault="007D0D27">
            <w:pPr>
              <w:widowControl w:val="0"/>
              <w:spacing w:line="240" w:lineRule="auto"/>
            </w:pPr>
            <w:r>
              <w:t>Fecha menor a la actual</w:t>
            </w:r>
          </w:p>
        </w:tc>
      </w:tr>
      <w:tr w:rsidR="00321FA6" w14:paraId="08522BD1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4225" w14:textId="77777777" w:rsidR="00321FA6" w:rsidRDefault="007D0D27">
            <w:pPr>
              <w:widowControl w:val="0"/>
              <w:spacing w:line="240" w:lineRule="auto"/>
            </w:pPr>
            <w:r>
              <w:t>Hora recepción</w:t>
            </w: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4727" w14:textId="77777777" w:rsidR="00321FA6" w:rsidRDefault="007D0D27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3060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8878" w14:textId="77777777" w:rsidR="00321FA6" w:rsidRDefault="007D0D27">
            <w:pPr>
              <w:widowControl w:val="0"/>
              <w:spacing w:line="240" w:lineRule="auto"/>
            </w:pPr>
            <w:r>
              <w:t>Número entero entre 0 y 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539C" w14:textId="77777777" w:rsidR="00321FA6" w:rsidRDefault="007D0D27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76B7" w14:textId="77777777" w:rsidR="00321FA6" w:rsidRDefault="007D0D27">
            <w:pPr>
              <w:widowControl w:val="0"/>
              <w:spacing w:line="240" w:lineRule="auto"/>
            </w:pPr>
            <w:r>
              <w:t>Caracteres alfabéticos</w:t>
            </w:r>
          </w:p>
        </w:tc>
      </w:tr>
      <w:tr w:rsidR="00321FA6" w14:paraId="041043DA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A287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F853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557B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148A" w14:textId="77777777" w:rsidR="00321FA6" w:rsidRDefault="007D0D27">
            <w:pPr>
              <w:widowControl w:val="0"/>
              <w:spacing w:line="240" w:lineRule="auto"/>
            </w:pPr>
            <w:r>
              <w:t>77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EF90" w14:textId="77777777" w:rsidR="00321FA6" w:rsidRDefault="007D0D27">
            <w:pPr>
              <w:widowControl w:val="0"/>
              <w:spacing w:line="240" w:lineRule="auto"/>
            </w:pPr>
            <w:r>
              <w:t>Caracteres especiales (-}_*/[]{}´+%&amp;...)</w:t>
            </w:r>
          </w:p>
        </w:tc>
      </w:tr>
      <w:tr w:rsidR="00321FA6" w14:paraId="05D36AD2" w14:textId="77777777" w:rsidTr="007D0D2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C22E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638F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40BD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59B1" w14:textId="77777777" w:rsidR="00321FA6" w:rsidRDefault="007D0D27">
            <w:pPr>
              <w:widowControl w:val="0"/>
              <w:spacing w:line="240" w:lineRule="auto"/>
            </w:pPr>
            <w:r>
              <w:t>79</w:t>
            </w:r>
          </w:p>
        </w:tc>
        <w:tc>
          <w:tcPr>
            <w:tcW w:w="29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BCA2" w14:textId="77777777" w:rsidR="00321FA6" w:rsidRDefault="007D0D27">
            <w:pPr>
              <w:widowControl w:val="0"/>
              <w:spacing w:line="240" w:lineRule="auto"/>
            </w:pPr>
            <w:r>
              <w:t>Número mayor a 24</w:t>
            </w:r>
          </w:p>
        </w:tc>
      </w:tr>
      <w:tr w:rsidR="00321FA6" w14:paraId="04B6B1AC" w14:textId="77777777" w:rsidTr="007D0D27">
        <w:trPr>
          <w:trHeight w:val="420"/>
        </w:trPr>
        <w:tc>
          <w:tcPr>
            <w:tcW w:w="18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B735" w14:textId="77777777" w:rsidR="00321FA6" w:rsidRDefault="007D0D27">
            <w:pPr>
              <w:widowControl w:val="0"/>
              <w:spacing w:line="240" w:lineRule="auto"/>
            </w:pPr>
            <w:r>
              <w:t>Cuenta de Usuario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3994" w14:textId="77777777" w:rsidR="00321FA6" w:rsidRDefault="007D0D27">
            <w:pPr>
              <w:widowControl w:val="0"/>
              <w:spacing w:line="240" w:lineRule="auto"/>
            </w:pPr>
            <w:r>
              <w:t>80.1</w:t>
            </w:r>
          </w:p>
        </w:tc>
        <w:tc>
          <w:tcPr>
            <w:tcW w:w="30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CDFD" w14:textId="77777777" w:rsidR="00321FA6" w:rsidRDefault="007D0D27">
            <w:pPr>
              <w:widowControl w:val="0"/>
              <w:spacing w:line="240" w:lineRule="auto"/>
            </w:pPr>
            <w:r>
              <w:t>Usuario logueado con Facebook</w:t>
            </w:r>
          </w:p>
        </w:tc>
        <w:tc>
          <w:tcPr>
            <w:tcW w:w="6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39FA" w14:textId="77777777" w:rsidR="00321FA6" w:rsidRDefault="007D0D27">
            <w:pPr>
              <w:widowControl w:val="0"/>
              <w:spacing w:line="240" w:lineRule="auto"/>
            </w:pPr>
            <w:r>
              <w:t>80.4</w:t>
            </w:r>
          </w:p>
        </w:tc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0835" w14:textId="77777777" w:rsidR="00321FA6" w:rsidRDefault="007D0D27">
            <w:pPr>
              <w:widowControl w:val="0"/>
              <w:spacing w:line="240" w:lineRule="auto"/>
            </w:pPr>
            <w:r>
              <w:t>Usuario inexistente</w:t>
            </w:r>
          </w:p>
        </w:tc>
      </w:tr>
      <w:tr w:rsidR="00321FA6" w14:paraId="22B46310" w14:textId="7777777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D3D8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06CB" w14:textId="77777777" w:rsidR="00321FA6" w:rsidRDefault="007D0D27">
            <w:pPr>
              <w:widowControl w:val="0"/>
              <w:spacing w:line="240" w:lineRule="auto"/>
            </w:pPr>
            <w:r>
              <w:t>80.2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875E" w14:textId="77777777" w:rsidR="00321FA6" w:rsidRDefault="007D0D27">
            <w:pPr>
              <w:widowControl w:val="0"/>
              <w:spacing w:line="240" w:lineRule="auto"/>
            </w:pPr>
            <w:r>
              <w:t>Usuario logueado con Google</w:t>
            </w:r>
          </w:p>
        </w:tc>
        <w:tc>
          <w:tcPr>
            <w:tcW w:w="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F10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3EC9" w14:textId="77777777" w:rsidR="00321FA6" w:rsidRDefault="00321FA6">
            <w:pPr>
              <w:widowControl w:val="0"/>
              <w:spacing w:line="240" w:lineRule="auto"/>
            </w:pPr>
          </w:p>
        </w:tc>
      </w:tr>
      <w:tr w:rsidR="00321FA6" w14:paraId="049EBCBA" w14:textId="77777777">
        <w:trPr>
          <w:trHeight w:val="420"/>
        </w:trPr>
        <w:tc>
          <w:tcPr>
            <w:tcW w:w="18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1F92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1E2B" w14:textId="77777777" w:rsidR="00321FA6" w:rsidRDefault="007D0D27">
            <w:pPr>
              <w:widowControl w:val="0"/>
              <w:spacing w:line="240" w:lineRule="auto"/>
            </w:pPr>
            <w:r>
              <w:t>80.3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5AD3" w14:textId="77777777" w:rsidR="00321FA6" w:rsidRDefault="007D0D27">
            <w:pPr>
              <w:widowControl w:val="0"/>
              <w:spacing w:line="240" w:lineRule="auto"/>
            </w:pPr>
            <w:r>
              <w:t>Usuario logueado con mail</w:t>
            </w:r>
          </w:p>
        </w:tc>
        <w:tc>
          <w:tcPr>
            <w:tcW w:w="6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0639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B40B" w14:textId="77777777" w:rsidR="00321FA6" w:rsidRDefault="00321FA6">
            <w:pPr>
              <w:widowControl w:val="0"/>
              <w:spacing w:line="240" w:lineRule="auto"/>
            </w:pPr>
          </w:p>
        </w:tc>
      </w:tr>
      <w:tr w:rsidR="00321FA6" w14:paraId="13E082F9" w14:textId="77777777">
        <w:trPr>
          <w:trHeight w:val="420"/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DDEC" w14:textId="77777777" w:rsidR="00321FA6" w:rsidRDefault="007D0D2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321FA6" w14:paraId="582E0B8B" w14:textId="77777777"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4F0" w14:textId="77777777" w:rsidR="00321FA6" w:rsidRDefault="007D0D27">
            <w:pPr>
              <w:widowControl w:val="0"/>
              <w:spacing w:line="240" w:lineRule="auto"/>
            </w:pPr>
            <w:r>
              <w:t>Descripción de objeto a buscar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3CB" w14:textId="77777777" w:rsidR="00321FA6" w:rsidRDefault="007D0D27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9CF5" w14:textId="77777777" w:rsidR="00321FA6" w:rsidRDefault="007D0D27">
            <w:pPr>
              <w:widowControl w:val="0"/>
              <w:spacing w:line="240" w:lineRule="auto"/>
            </w:pPr>
            <w:r>
              <w:t>Mensaje informando Descripción indicada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5785" w14:textId="77777777" w:rsidR="00321FA6" w:rsidRDefault="007D0D27">
            <w:pPr>
              <w:widowControl w:val="0"/>
              <w:spacing w:line="240" w:lineRule="auto"/>
            </w:pPr>
            <w:r>
              <w:t>82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4E19" w14:textId="77777777" w:rsidR="00321FA6" w:rsidRDefault="007D0D27">
            <w:pPr>
              <w:widowControl w:val="0"/>
              <w:spacing w:line="240" w:lineRule="auto"/>
            </w:pPr>
            <w:r>
              <w:t>Mensaje informando que no se ingresó descripción</w:t>
            </w:r>
          </w:p>
        </w:tc>
      </w:tr>
      <w:tr w:rsidR="00321FA6" w14:paraId="774E2892" w14:textId="77777777"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B400" w14:textId="77777777" w:rsidR="00321FA6" w:rsidRDefault="007D0D27">
            <w:pPr>
              <w:widowControl w:val="0"/>
              <w:spacing w:line="240" w:lineRule="auto"/>
            </w:pPr>
            <w:r>
              <w:t>Foto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6267" w14:textId="77777777" w:rsidR="00321FA6" w:rsidRDefault="007D0D27">
            <w:pPr>
              <w:widowControl w:val="0"/>
              <w:spacing w:line="240" w:lineRule="auto"/>
            </w:pPr>
            <w:r>
              <w:t>83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3BD" w14:textId="77777777" w:rsidR="00321FA6" w:rsidRDefault="007D0D27">
            <w:pPr>
              <w:widowControl w:val="0"/>
              <w:spacing w:line="240" w:lineRule="auto"/>
            </w:pPr>
            <w:r>
              <w:t>Mensaje informando Imagen .JPG cargada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9032" w14:textId="77777777" w:rsidR="00321FA6" w:rsidRDefault="007D0D27">
            <w:pPr>
              <w:widowControl w:val="0"/>
              <w:spacing w:line="240" w:lineRule="auto"/>
            </w:pPr>
            <w:r>
              <w:t>84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B5A5" w14:textId="77777777" w:rsidR="00321FA6" w:rsidRDefault="007D0D27">
            <w:pPr>
              <w:widowControl w:val="0"/>
              <w:spacing w:line="240" w:lineRule="auto"/>
            </w:pPr>
            <w:r>
              <w:t xml:space="preserve">Mensaje informando que el formato de la imagen cargada no se acepta e </w:t>
            </w:r>
            <w:r>
              <w:lastRenderedPageBreak/>
              <w:t>indicando cuál es el correcto.</w:t>
            </w:r>
          </w:p>
        </w:tc>
      </w:tr>
      <w:tr w:rsidR="00321FA6" w14:paraId="32F4124D" w14:textId="77777777">
        <w:trPr>
          <w:trHeight w:val="420"/>
        </w:trPr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5AA3" w14:textId="77777777" w:rsidR="00321FA6" w:rsidRDefault="007D0D27">
            <w:pPr>
              <w:widowControl w:val="0"/>
              <w:spacing w:line="240" w:lineRule="auto"/>
            </w:pPr>
            <w:r>
              <w:lastRenderedPageBreak/>
              <w:t>Dirección del comercio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D17E" w14:textId="77777777" w:rsidR="00321FA6" w:rsidRDefault="007D0D27">
            <w:pPr>
              <w:widowControl w:val="0"/>
              <w:spacing w:line="240" w:lineRule="auto"/>
            </w:pPr>
            <w:r>
              <w:t>85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C" w14:textId="77777777" w:rsidR="00321FA6" w:rsidRDefault="007D0D27">
            <w:pPr>
              <w:widowControl w:val="0"/>
              <w:spacing w:line="240" w:lineRule="auto"/>
            </w:pPr>
            <w:r>
              <w:t>Mensaje informando Dirección ingresada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0899" w14:textId="77777777" w:rsidR="00321FA6" w:rsidRDefault="007D0D27">
            <w:pPr>
              <w:widowControl w:val="0"/>
              <w:spacing w:line="240" w:lineRule="auto"/>
            </w:pPr>
            <w:r>
              <w:t>86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9DD0" w14:textId="77777777" w:rsidR="00321FA6" w:rsidRDefault="007D0D27">
            <w:pPr>
              <w:widowControl w:val="0"/>
              <w:spacing w:line="240" w:lineRule="auto"/>
            </w:pPr>
            <w:commentRangeStart w:id="38"/>
            <w:r>
              <w:t>Mensaje informando error al ingresar dirección</w:t>
            </w:r>
            <w:commentRangeEnd w:id="38"/>
            <w:r>
              <w:commentReference w:id="38"/>
            </w:r>
          </w:p>
        </w:tc>
      </w:tr>
      <w:tr w:rsidR="00321FA6" w14:paraId="0116287D" w14:textId="77777777"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D05D" w14:textId="77777777" w:rsidR="00321FA6" w:rsidRDefault="007D0D27">
            <w:pPr>
              <w:widowControl w:val="0"/>
              <w:spacing w:line="240" w:lineRule="auto"/>
            </w:pPr>
            <w:r>
              <w:t>Dirección de entrega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6910" w14:textId="77777777" w:rsidR="00321FA6" w:rsidRDefault="007D0D27">
            <w:pPr>
              <w:widowControl w:val="0"/>
              <w:spacing w:line="240" w:lineRule="auto"/>
            </w:pPr>
            <w:r>
              <w:t>87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4627" w14:textId="77777777" w:rsidR="00321FA6" w:rsidRDefault="007D0D27">
            <w:pPr>
              <w:widowControl w:val="0"/>
              <w:spacing w:line="240" w:lineRule="auto"/>
            </w:pPr>
            <w:r>
              <w:t>Mensaje informando Dirección de entrega ingresada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40F9" w14:textId="77777777" w:rsidR="00321FA6" w:rsidRDefault="007D0D27">
            <w:pPr>
              <w:widowControl w:val="0"/>
              <w:spacing w:line="240" w:lineRule="auto"/>
            </w:pPr>
            <w:r>
              <w:t>88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857E" w14:textId="77777777" w:rsidR="00321FA6" w:rsidRDefault="007D0D27">
            <w:pPr>
              <w:widowControl w:val="0"/>
              <w:spacing w:line="240" w:lineRule="auto"/>
            </w:pPr>
            <w:r>
              <w:t>Mensaje informando error en algún campo</w:t>
            </w:r>
          </w:p>
        </w:tc>
      </w:tr>
      <w:tr w:rsidR="00321FA6" w14:paraId="2D8DFC0F" w14:textId="77777777"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0499" w14:textId="77777777" w:rsidR="00321FA6" w:rsidRDefault="007D0D27">
            <w:pPr>
              <w:widowControl w:val="0"/>
              <w:spacing w:line="240" w:lineRule="auto"/>
            </w:pPr>
            <w:r>
              <w:t>Efectivo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3C79" w14:textId="77777777" w:rsidR="00321FA6" w:rsidRDefault="007D0D27">
            <w:pPr>
              <w:widowControl w:val="0"/>
              <w:spacing w:line="240" w:lineRule="auto"/>
            </w:pPr>
            <w:r>
              <w:t>89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B990" w14:textId="77777777" w:rsidR="00321FA6" w:rsidRDefault="007D0D27">
            <w:pPr>
              <w:widowControl w:val="0"/>
              <w:spacing w:line="240" w:lineRule="auto"/>
            </w:pPr>
            <w:r>
              <w:t>Mensaje informando monto aceptado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875B" w14:textId="77777777" w:rsidR="00321FA6" w:rsidRDefault="007D0D27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70D2" w14:textId="77777777" w:rsidR="00321FA6" w:rsidRDefault="007D0D27">
            <w:pPr>
              <w:widowControl w:val="0"/>
              <w:spacing w:line="240" w:lineRule="auto"/>
            </w:pPr>
            <w:r>
              <w:t>Mensaje informando error en monto ingresado</w:t>
            </w:r>
          </w:p>
        </w:tc>
      </w:tr>
      <w:tr w:rsidR="00321FA6" w14:paraId="760600B2" w14:textId="77777777"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823" w14:textId="77777777" w:rsidR="00321FA6" w:rsidRDefault="007D0D27">
            <w:pPr>
              <w:widowControl w:val="0"/>
              <w:spacing w:line="240" w:lineRule="auto"/>
            </w:pPr>
            <w:r>
              <w:t>Tarjeta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14A4" w14:textId="77777777" w:rsidR="00321FA6" w:rsidRDefault="007D0D27">
            <w:pPr>
              <w:widowControl w:val="0"/>
              <w:spacing w:line="240" w:lineRule="auto"/>
            </w:pPr>
            <w:r>
              <w:t>91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ADD1" w14:textId="77777777" w:rsidR="00321FA6" w:rsidRDefault="007D0D27">
            <w:pPr>
              <w:widowControl w:val="0"/>
              <w:spacing w:line="240" w:lineRule="auto"/>
            </w:pPr>
            <w:r>
              <w:t>Mensaje informando que los datos ingresados son correctos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2DC0" w14:textId="77777777" w:rsidR="00321FA6" w:rsidRDefault="007D0D27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FE49" w14:textId="77777777" w:rsidR="00321FA6" w:rsidRDefault="007D0D27">
            <w:pPr>
              <w:widowControl w:val="0"/>
              <w:spacing w:line="240" w:lineRule="auto"/>
            </w:pPr>
            <w:r>
              <w:t>Mensaje informando error al ingresar dato en algún campo</w:t>
            </w:r>
          </w:p>
        </w:tc>
      </w:tr>
      <w:tr w:rsidR="00321FA6" w14:paraId="7A34382F" w14:textId="77777777"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A61F" w14:textId="77777777" w:rsidR="00321FA6" w:rsidRDefault="007D0D27">
            <w:pPr>
              <w:widowControl w:val="0"/>
              <w:spacing w:line="240" w:lineRule="auto"/>
            </w:pPr>
            <w:r>
              <w:t>Pedido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DE08" w14:textId="77777777" w:rsidR="00321FA6" w:rsidRDefault="007D0D27">
            <w:pPr>
              <w:widowControl w:val="0"/>
              <w:spacing w:line="240" w:lineRule="auto"/>
            </w:pPr>
            <w:r>
              <w:t>93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D2E3" w14:textId="77777777" w:rsidR="00321FA6" w:rsidRDefault="007D0D27">
            <w:pPr>
              <w:widowControl w:val="0"/>
              <w:spacing w:line="240" w:lineRule="auto"/>
            </w:pPr>
            <w:r>
              <w:t>Mensaje informando la confirmación del pedido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4394" w14:textId="77777777" w:rsidR="00321FA6" w:rsidRDefault="007D0D27">
            <w:pPr>
              <w:widowControl w:val="0"/>
              <w:spacing w:line="240" w:lineRule="auto"/>
            </w:pPr>
            <w:r>
              <w:t>94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B01" w14:textId="77777777" w:rsidR="00321FA6" w:rsidRDefault="007D0D27">
            <w:pPr>
              <w:widowControl w:val="0"/>
              <w:spacing w:line="240" w:lineRule="auto"/>
            </w:pPr>
            <w:r>
              <w:t>Mensaje de error sobre alguno de los campos</w:t>
            </w:r>
          </w:p>
        </w:tc>
      </w:tr>
      <w:tr w:rsidR="00321FA6" w14:paraId="520AB5FE" w14:textId="77777777"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68F9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E2B6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3A2E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DD49" w14:textId="77777777" w:rsidR="00321FA6" w:rsidRDefault="00321FA6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2CEA" w14:textId="77777777" w:rsidR="00321FA6" w:rsidRDefault="00321FA6">
            <w:pPr>
              <w:widowControl w:val="0"/>
              <w:spacing w:line="240" w:lineRule="auto"/>
            </w:pPr>
          </w:p>
        </w:tc>
      </w:tr>
    </w:tbl>
    <w:p w14:paraId="7FF4B8D2" w14:textId="77777777" w:rsidR="00321FA6" w:rsidRDefault="007D0D27">
      <w:r>
        <w:br w:type="page"/>
      </w:r>
    </w:p>
    <w:p w14:paraId="6A63518A" w14:textId="77777777" w:rsidR="00321FA6" w:rsidRDefault="00321FA6"/>
    <w:p w14:paraId="7F3C01B5" w14:textId="77777777" w:rsidR="00321FA6" w:rsidRDefault="007D0D27">
      <w:pPr>
        <w:numPr>
          <w:ilvl w:val="0"/>
          <w:numId w:val="3"/>
        </w:numPr>
      </w:pPr>
      <w:r>
        <w:t>Aplicación del método de Análisis del Valor Límite:</w:t>
      </w:r>
    </w:p>
    <w:p w14:paraId="3C1A7025" w14:textId="77777777" w:rsidR="00321FA6" w:rsidRDefault="00321FA6">
      <w:pPr>
        <w:rPr>
          <w:ins w:id="39" w:author="Juan Manuel Casella" w:date="2020-09-27T21:47:00Z"/>
        </w:rPr>
      </w:pPr>
    </w:p>
    <w:p w14:paraId="5D4D0ACA" w14:textId="77777777" w:rsidR="00321FA6" w:rsidRDefault="007D0D27">
      <w:ins w:id="40" w:author="Juan Manuel Casella" w:date="2020-09-27T21:47:00Z">
        <w:r>
          <w:t>Válida sólo si aplica entre los días 25/09/2020 - 30/09/2020</w:t>
        </w:r>
      </w:ins>
    </w:p>
    <w:p w14:paraId="6FA3CEEE" w14:textId="77777777" w:rsidR="00321FA6" w:rsidRDefault="007D0D27">
      <w:r>
        <w:t>Campo descripción objeto:</w:t>
      </w:r>
    </w:p>
    <w:p w14:paraId="7A4681B6" w14:textId="77777777" w:rsidR="00321FA6" w:rsidRDefault="007D0D27">
      <w:pPr>
        <w:numPr>
          <w:ilvl w:val="0"/>
          <w:numId w:val="14"/>
        </w:numPr>
      </w:pPr>
      <w:r>
        <w:t>No hay límite especificado.</w:t>
      </w:r>
    </w:p>
    <w:p w14:paraId="7DEB09B1" w14:textId="77777777" w:rsidR="00321FA6" w:rsidRDefault="00321FA6"/>
    <w:p w14:paraId="3CDFBEC4" w14:textId="77777777" w:rsidR="00321FA6" w:rsidRDefault="007D0D27">
      <w:r>
        <w:t>Imagen adjunta:</w:t>
      </w:r>
    </w:p>
    <w:p w14:paraId="6EA63B98" w14:textId="77777777" w:rsidR="00321FA6" w:rsidRDefault="007D0D27">
      <w:pPr>
        <w:numPr>
          <w:ilvl w:val="0"/>
          <w:numId w:val="5"/>
        </w:numPr>
      </w:pPr>
      <w:r>
        <w:t>Cargar imagen de 4,5 MB (Pasa)</w:t>
      </w:r>
    </w:p>
    <w:p w14:paraId="7A49209D" w14:textId="77777777" w:rsidR="00321FA6" w:rsidRDefault="007D0D27">
      <w:pPr>
        <w:numPr>
          <w:ilvl w:val="0"/>
          <w:numId w:val="5"/>
        </w:numPr>
      </w:pPr>
      <w:r>
        <w:t>Cargar imagen de 5 MB (No pasa)</w:t>
      </w:r>
    </w:p>
    <w:p w14:paraId="6275248A" w14:textId="77777777" w:rsidR="00321FA6" w:rsidRDefault="00321FA6"/>
    <w:p w14:paraId="4307A590" w14:textId="77777777" w:rsidR="00321FA6" w:rsidRDefault="007D0D27">
      <w:r>
        <w:t>Campo Calle:</w:t>
      </w:r>
    </w:p>
    <w:p w14:paraId="17676094" w14:textId="77777777" w:rsidR="00321FA6" w:rsidRDefault="007D0D27">
      <w:pPr>
        <w:numPr>
          <w:ilvl w:val="0"/>
          <w:numId w:val="14"/>
        </w:numPr>
      </w:pPr>
      <w:r>
        <w:t>No hay límite especificado.</w:t>
      </w:r>
    </w:p>
    <w:p w14:paraId="73F0CA61" w14:textId="77777777" w:rsidR="00321FA6" w:rsidRDefault="00321FA6"/>
    <w:p w14:paraId="7790E96A" w14:textId="77777777" w:rsidR="00321FA6" w:rsidRDefault="007D0D27">
      <w:r>
        <w:t>Campo número:</w:t>
      </w:r>
    </w:p>
    <w:p w14:paraId="0D578338" w14:textId="77777777" w:rsidR="00321FA6" w:rsidRDefault="007D0D27">
      <w:pPr>
        <w:numPr>
          <w:ilvl w:val="0"/>
          <w:numId w:val="11"/>
        </w:numPr>
      </w:pPr>
      <w:r>
        <w:t>Ingresar 0 (No pasa)</w:t>
      </w:r>
    </w:p>
    <w:p w14:paraId="7151AA9F" w14:textId="77777777" w:rsidR="00321FA6" w:rsidRDefault="007D0D27">
      <w:pPr>
        <w:numPr>
          <w:ilvl w:val="0"/>
          <w:numId w:val="11"/>
        </w:numPr>
      </w:pPr>
      <w:r>
        <w:t>Ingresar 5001 (No pasa)</w:t>
      </w:r>
    </w:p>
    <w:p w14:paraId="650B8734" w14:textId="77777777" w:rsidR="00321FA6" w:rsidRDefault="007D0D27">
      <w:pPr>
        <w:numPr>
          <w:ilvl w:val="0"/>
          <w:numId w:val="11"/>
        </w:numPr>
      </w:pPr>
      <w:r>
        <w:t>Ingresar 4999 (Pasa)</w:t>
      </w:r>
    </w:p>
    <w:p w14:paraId="064EB009" w14:textId="77777777" w:rsidR="00321FA6" w:rsidRDefault="00321FA6"/>
    <w:p w14:paraId="13C3EA17" w14:textId="77777777" w:rsidR="00321FA6" w:rsidRDefault="007D0D27">
      <w:r>
        <w:t>Campo ciudad:</w:t>
      </w:r>
    </w:p>
    <w:p w14:paraId="5DF83D42" w14:textId="77777777" w:rsidR="00321FA6" w:rsidRDefault="007D0D27">
      <w:pPr>
        <w:numPr>
          <w:ilvl w:val="0"/>
          <w:numId w:val="12"/>
        </w:numPr>
      </w:pPr>
      <w:r>
        <w:t>No hay límite especificado.</w:t>
      </w:r>
    </w:p>
    <w:p w14:paraId="17530311" w14:textId="77777777" w:rsidR="00321FA6" w:rsidRDefault="00321FA6"/>
    <w:p w14:paraId="66A960D7" w14:textId="77777777" w:rsidR="00321FA6" w:rsidRDefault="007D0D27">
      <w:r>
        <w:t>Campo referencia opcional:</w:t>
      </w:r>
    </w:p>
    <w:p w14:paraId="0AF504C1" w14:textId="77777777" w:rsidR="00321FA6" w:rsidRDefault="007D0D27">
      <w:pPr>
        <w:numPr>
          <w:ilvl w:val="0"/>
          <w:numId w:val="15"/>
        </w:numPr>
      </w:pPr>
      <w:r>
        <w:t>No hay límite especificado.</w:t>
      </w:r>
    </w:p>
    <w:p w14:paraId="74C4221F" w14:textId="77777777" w:rsidR="00321FA6" w:rsidRDefault="00321FA6"/>
    <w:p w14:paraId="235E0071" w14:textId="77777777" w:rsidR="00321FA6" w:rsidRDefault="007D0D27">
      <w:r>
        <w:t>Campo monto:</w:t>
      </w:r>
    </w:p>
    <w:p w14:paraId="6843A838" w14:textId="77777777" w:rsidR="00321FA6" w:rsidRDefault="007D0D27">
      <w:pPr>
        <w:numPr>
          <w:ilvl w:val="0"/>
          <w:numId w:val="1"/>
        </w:numPr>
      </w:pPr>
      <w:r>
        <w:t>Ingresar 0 (No pasa)</w:t>
      </w:r>
    </w:p>
    <w:p w14:paraId="06995CE4" w14:textId="77777777" w:rsidR="00321FA6" w:rsidRDefault="00321FA6"/>
    <w:p w14:paraId="448D438F" w14:textId="77777777" w:rsidR="00321FA6" w:rsidRDefault="007D0D27">
      <w:r>
        <w:t>Campo número tarjeta:</w:t>
      </w:r>
    </w:p>
    <w:p w14:paraId="7A65AFA5" w14:textId="77777777" w:rsidR="00321FA6" w:rsidRDefault="007D0D27">
      <w:pPr>
        <w:numPr>
          <w:ilvl w:val="0"/>
          <w:numId w:val="2"/>
        </w:numPr>
      </w:pPr>
      <w:r>
        <w:t>Ingresar 15 dígitos (No pasa)</w:t>
      </w:r>
    </w:p>
    <w:p w14:paraId="2A103FF5" w14:textId="77777777" w:rsidR="00321FA6" w:rsidRDefault="007D0D27">
      <w:pPr>
        <w:numPr>
          <w:ilvl w:val="0"/>
          <w:numId w:val="2"/>
        </w:numPr>
      </w:pPr>
      <w:r>
        <w:t>Ingresar 17 dígitos (No pasa)</w:t>
      </w:r>
    </w:p>
    <w:p w14:paraId="4C726CF3" w14:textId="77777777" w:rsidR="00321FA6" w:rsidRDefault="00321FA6"/>
    <w:p w14:paraId="5CCA830A" w14:textId="77777777" w:rsidR="00321FA6" w:rsidRDefault="007D0D27">
      <w:r>
        <w:t>Campo Fecha de Vencimiento:</w:t>
      </w:r>
    </w:p>
    <w:p w14:paraId="6011EB86" w14:textId="77777777" w:rsidR="00321FA6" w:rsidRDefault="007D0D27">
      <w:pPr>
        <w:numPr>
          <w:ilvl w:val="0"/>
          <w:numId w:val="10"/>
        </w:numPr>
      </w:pPr>
      <w:r>
        <w:t>Ingresar 08/2020 (No pasa)</w:t>
      </w:r>
    </w:p>
    <w:p w14:paraId="2A856C2A" w14:textId="77777777" w:rsidR="00321FA6" w:rsidRDefault="007D0D27">
      <w:pPr>
        <w:numPr>
          <w:ilvl w:val="0"/>
          <w:numId w:val="10"/>
        </w:numPr>
      </w:pPr>
      <w:r>
        <w:t xml:space="preserve">Ingresar </w:t>
      </w:r>
      <w:ins w:id="41" w:author="Juan Manuel Casella" w:date="2020-09-27T21:48:00Z">
        <w:r>
          <w:t>10</w:t>
        </w:r>
      </w:ins>
      <w:del w:id="42" w:author="Juan Manuel Casella" w:date="2020-09-27T21:48:00Z">
        <w:r>
          <w:delText>09</w:delText>
        </w:r>
      </w:del>
      <w:r>
        <w:t>/2020 (Pasa)</w:t>
      </w:r>
    </w:p>
    <w:p w14:paraId="5B936418" w14:textId="77777777" w:rsidR="00321FA6" w:rsidRDefault="00321FA6"/>
    <w:p w14:paraId="4073C895" w14:textId="77777777" w:rsidR="00321FA6" w:rsidRDefault="007D0D27">
      <w:r>
        <w:t>Campo CVC:</w:t>
      </w:r>
    </w:p>
    <w:p w14:paraId="34E2CA21" w14:textId="77777777" w:rsidR="00321FA6" w:rsidRDefault="007D0D27">
      <w:pPr>
        <w:numPr>
          <w:ilvl w:val="0"/>
          <w:numId w:val="4"/>
        </w:numPr>
      </w:pPr>
      <w:r>
        <w:t>Ingresar 2 dígitos (No pasa)</w:t>
      </w:r>
    </w:p>
    <w:p w14:paraId="7B713132" w14:textId="77777777" w:rsidR="00321FA6" w:rsidRDefault="007D0D27">
      <w:pPr>
        <w:numPr>
          <w:ilvl w:val="0"/>
          <w:numId w:val="4"/>
        </w:numPr>
      </w:pPr>
      <w:r>
        <w:t>Ingresar 4 dígitos (Pasa)</w:t>
      </w:r>
    </w:p>
    <w:p w14:paraId="407949DE" w14:textId="77777777" w:rsidR="00321FA6" w:rsidRDefault="00321FA6"/>
    <w:p w14:paraId="0813A97C" w14:textId="77777777" w:rsidR="00321FA6" w:rsidRDefault="007D0D27">
      <w:r>
        <w:t>Campo Fecha recepción:</w:t>
      </w:r>
    </w:p>
    <w:p w14:paraId="7559B9BC" w14:textId="77777777" w:rsidR="00321FA6" w:rsidRDefault="007D0D27">
      <w:pPr>
        <w:numPr>
          <w:ilvl w:val="0"/>
          <w:numId w:val="7"/>
        </w:numPr>
      </w:pPr>
      <w:r>
        <w:t>Ingresar 24/09 (No pasa)</w:t>
      </w:r>
    </w:p>
    <w:p w14:paraId="0E374A46" w14:textId="77777777" w:rsidR="00321FA6" w:rsidRDefault="007D0D27">
      <w:pPr>
        <w:numPr>
          <w:ilvl w:val="0"/>
          <w:numId w:val="7"/>
        </w:numPr>
      </w:pPr>
      <w:r>
        <w:t>Ingresar 1/10 (Pasa)</w:t>
      </w:r>
    </w:p>
    <w:p w14:paraId="7A292556" w14:textId="77777777" w:rsidR="00321FA6" w:rsidRDefault="00321FA6"/>
    <w:p w14:paraId="178A4024" w14:textId="77777777" w:rsidR="00321FA6" w:rsidRDefault="007D0D27">
      <w:r>
        <w:t>Campo Hora Recepción:</w:t>
      </w:r>
    </w:p>
    <w:p w14:paraId="2DCB6E22" w14:textId="77777777" w:rsidR="00321FA6" w:rsidRDefault="007D0D27">
      <w:pPr>
        <w:numPr>
          <w:ilvl w:val="0"/>
          <w:numId w:val="9"/>
        </w:numPr>
      </w:pPr>
      <w:r>
        <w:t>Ingresar 0 (No pasa)</w:t>
      </w:r>
    </w:p>
    <w:p w14:paraId="704CEC02" w14:textId="77777777" w:rsidR="00321FA6" w:rsidRDefault="007D0D27">
      <w:pPr>
        <w:numPr>
          <w:ilvl w:val="0"/>
          <w:numId w:val="9"/>
        </w:numPr>
      </w:pPr>
      <w:r>
        <w:t>Ingresar 25 (No pasa)</w:t>
      </w:r>
    </w:p>
    <w:p w14:paraId="52070AE0" w14:textId="77777777" w:rsidR="00321FA6" w:rsidRDefault="007D0D27">
      <w:pPr>
        <w:numPr>
          <w:ilvl w:val="0"/>
          <w:numId w:val="9"/>
        </w:numPr>
      </w:pPr>
      <w:r>
        <w:t>Ingresar 16  (Pasa)</w:t>
      </w:r>
      <w:r>
        <w:br w:type="page"/>
      </w:r>
    </w:p>
    <w:p w14:paraId="733920D8" w14:textId="77777777" w:rsidR="00321FA6" w:rsidRDefault="00321FA6"/>
    <w:p w14:paraId="71ADE6C4" w14:textId="77777777" w:rsidR="00321FA6" w:rsidRDefault="007D0D27">
      <w:pPr>
        <w:numPr>
          <w:ilvl w:val="0"/>
          <w:numId w:val="3"/>
        </w:numPr>
      </w:pPr>
      <w:r>
        <w:t>Redacción de Casos de Prueba</w:t>
      </w:r>
    </w:p>
    <w:p w14:paraId="377AE769" w14:textId="77777777" w:rsidR="00321FA6" w:rsidRDefault="00321FA6"/>
    <w:p w14:paraId="010C8AE1" w14:textId="77777777" w:rsidR="00321FA6" w:rsidRDefault="00321FA6"/>
    <w:tbl>
      <w:tblPr>
        <w:tblStyle w:val="a2"/>
        <w:tblW w:w="11220" w:type="dxa"/>
        <w:tblInd w:w="-1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90"/>
        <w:gridCol w:w="1650"/>
        <w:gridCol w:w="2130"/>
        <w:gridCol w:w="2385"/>
        <w:gridCol w:w="2475"/>
      </w:tblGrid>
      <w:tr w:rsidR="00321FA6" w14:paraId="4FFA6762" w14:textId="77777777">
        <w:trPr>
          <w:trHeight w:val="1025"/>
        </w:trPr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8426" w14:textId="77777777" w:rsidR="00321FA6" w:rsidRDefault="007D0D27">
            <w:pPr>
              <w:spacing w:line="240" w:lineRule="auto"/>
              <w:ind w:left="140" w:right="13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del Caso de Prueba</w:t>
            </w:r>
          </w:p>
        </w:tc>
        <w:tc>
          <w:tcPr>
            <w:tcW w:w="12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784D" w14:textId="77777777" w:rsidR="00321FA6" w:rsidRDefault="007D0D27">
            <w:pPr>
              <w:spacing w:line="240" w:lineRule="auto"/>
              <w:ind w:left="140" w:right="13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Prioridad (Alta, Media, Baja)</w:t>
            </w:r>
          </w:p>
        </w:tc>
        <w:tc>
          <w:tcPr>
            <w:tcW w:w="16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06C0" w14:textId="77777777" w:rsidR="00321FA6" w:rsidRDefault="007D0D27">
            <w:pPr>
              <w:spacing w:line="240" w:lineRule="auto"/>
              <w:ind w:left="140" w:right="13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 del Caso de Prueba</w:t>
            </w:r>
          </w:p>
        </w:tc>
        <w:tc>
          <w:tcPr>
            <w:tcW w:w="21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D95B" w14:textId="77777777" w:rsidR="00321FA6" w:rsidRDefault="007D0D27">
            <w:pPr>
              <w:spacing w:line="240" w:lineRule="auto"/>
              <w:ind w:left="140" w:right="13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Precondiciones</w:t>
            </w:r>
          </w:p>
        </w:tc>
        <w:tc>
          <w:tcPr>
            <w:tcW w:w="23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3739" w14:textId="77777777" w:rsidR="00321FA6" w:rsidRDefault="007D0D27">
            <w:pPr>
              <w:spacing w:line="240" w:lineRule="auto"/>
              <w:ind w:left="140" w:right="13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</w:t>
            </w:r>
          </w:p>
        </w:tc>
        <w:tc>
          <w:tcPr>
            <w:tcW w:w="247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445" w14:textId="77777777" w:rsidR="00321FA6" w:rsidRDefault="007D0D27">
            <w:pPr>
              <w:spacing w:line="240" w:lineRule="auto"/>
              <w:ind w:left="140" w:right="13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esperado</w:t>
            </w:r>
          </w:p>
        </w:tc>
      </w:tr>
      <w:tr w:rsidR="00321FA6" w14:paraId="35FB4B00" w14:textId="77777777">
        <w:trPr>
          <w:trHeight w:val="500"/>
        </w:trPr>
        <w:tc>
          <w:tcPr>
            <w:tcW w:w="12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FCE8" w14:textId="77777777" w:rsidR="00321FA6" w:rsidRDefault="007D0D27">
            <w:pPr>
              <w:spacing w:before="240" w:after="240"/>
              <w:ind w:left="140" w:right="135"/>
            </w:pPr>
            <w:commentRangeStart w:id="43"/>
            <w:r>
              <w:t xml:space="preserve">1 </w:t>
            </w:r>
          </w:p>
        </w:tc>
        <w:commentRangeEnd w:id="43"/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361D" w14:textId="77777777" w:rsidR="00321FA6" w:rsidRDefault="007D0D27">
            <w:pPr>
              <w:spacing w:before="240" w:after="240"/>
              <w:ind w:left="140" w:right="135"/>
            </w:pPr>
            <w:r>
              <w:commentReference w:id="43"/>
            </w:r>
            <w:r>
              <w:t>Alta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A43D" w14:textId="77777777" w:rsidR="00321FA6" w:rsidRDefault="007D0D27">
            <w:pPr>
              <w:spacing w:before="240" w:after="240"/>
              <w:ind w:left="140" w:right="135"/>
            </w:pPr>
            <w:r>
              <w:t xml:space="preserve">Confirmación de pedido </w:t>
            </w:r>
            <w:r>
              <w:rPr>
                <w:b/>
              </w:rPr>
              <w:t>con datos de tarjeta válidos</w:t>
            </w:r>
            <w:r>
              <w:t xml:space="preserve"> seleccionando un punto del mapa interactivo con envío lo antes posible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B0B8" w14:textId="77777777" w:rsidR="00321FA6" w:rsidRDefault="007D0D27">
            <w:pPr>
              <w:spacing w:before="240" w:after="240"/>
              <w:ind w:right="135"/>
            </w:pPr>
            <w:r>
              <w:t>El cliente “pabloconsi” se encuentra logueado mediante Facebook con el mail “</w:t>
            </w:r>
            <w:hyperlink r:id="rId7">
              <w:r>
                <w:rPr>
                  <w:color w:val="1155CC"/>
                  <w:u w:val="single"/>
                </w:rPr>
                <w:t>consi@hotmail.com</w:t>
              </w:r>
            </w:hyperlink>
            <w:r>
              <w:t>”.</w:t>
            </w:r>
          </w:p>
          <w:p w14:paraId="323066B9" w14:textId="77777777" w:rsidR="00321FA6" w:rsidRDefault="007D0D27">
            <w:pPr>
              <w:spacing w:before="240" w:after="240"/>
              <w:ind w:right="135"/>
            </w:pPr>
            <w:r>
              <w:t>Se selecciona en el mapa interactivo la dirección del comercio  con domicilio en “Mariano Fragueiro 1672, Córdoba”.</w:t>
            </w:r>
          </w:p>
          <w:p w14:paraId="05E1A5EC" w14:textId="77777777" w:rsidR="00321FA6" w:rsidRDefault="007D0D27">
            <w:pPr>
              <w:spacing w:before="240" w:after="240"/>
              <w:ind w:right="135"/>
            </w:pPr>
            <w:r>
              <w:t>La dirección de entrega es el domicilio “27 de Abril 1769, Córdoba”.</w:t>
            </w:r>
          </w:p>
          <w:p w14:paraId="3CA6F2A0" w14:textId="77777777" w:rsidR="00321FA6" w:rsidRDefault="007D0D27">
            <w:pPr>
              <w:spacing w:before="240" w:after="240"/>
              <w:ind w:right="135"/>
            </w:pPr>
            <w:r>
              <w:t xml:space="preserve">El producto </w:t>
            </w:r>
            <w:commentRangeStart w:id="44"/>
            <w:r>
              <w:t xml:space="preserve">seleccionado </w:t>
            </w:r>
            <w:commentRangeEnd w:id="44"/>
            <w:r>
              <w:commentReference w:id="44"/>
            </w:r>
            <w:r>
              <w:t>dentro del carrito es “X” con precio “100”.</w:t>
            </w:r>
          </w:p>
          <w:p w14:paraId="6BB6BE30" w14:textId="77777777" w:rsidR="00321FA6" w:rsidRDefault="007D0D27">
            <w:pPr>
              <w:spacing w:before="240" w:after="240"/>
              <w:ind w:right="135"/>
            </w:pPr>
            <w:r>
              <w:t xml:space="preserve">La TC VISA 4321 4321 4321 4321 a nombre de “Pablo Consi” con vencimiento al 11/2020 y CVC </w:t>
            </w:r>
            <w:r>
              <w:lastRenderedPageBreak/>
              <w:t>341 está habilitada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1E03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 xml:space="preserve">1. El cliente ingresa </w:t>
            </w:r>
            <w:commentRangeStart w:id="45"/>
            <w:r>
              <w:t xml:space="preserve">la descripción </w:t>
            </w:r>
            <w:commentRangeEnd w:id="45"/>
            <w:r>
              <w:commentReference w:id="45"/>
            </w:r>
            <w:r>
              <w:t>del objeto a buscar en el campo “Descripción Objeto”</w:t>
            </w:r>
          </w:p>
          <w:p w14:paraId="2BAB4C8E" w14:textId="77777777" w:rsidR="00321FA6" w:rsidRDefault="007D0D27">
            <w:pPr>
              <w:spacing w:before="240" w:after="240"/>
              <w:ind w:right="135"/>
            </w:pPr>
            <w:r>
              <w:t>2. El cliente no sube una foto en el campo “Adjuntar Imagen .JPG”</w:t>
            </w:r>
          </w:p>
          <w:p w14:paraId="65A4B9E7" w14:textId="77777777" w:rsidR="00321FA6" w:rsidRDefault="007D0D27">
            <w:pPr>
              <w:spacing w:before="240" w:after="240"/>
              <w:ind w:right="135"/>
            </w:pPr>
            <w:r>
              <w:t>3. El cliente selecciona un punto del mapa interactivo con dirección de comercio “Mariano Fragueiro 1672, Córdoba”</w:t>
            </w:r>
          </w:p>
          <w:p w14:paraId="7B7CB658" w14:textId="77777777" w:rsidR="00321FA6" w:rsidRDefault="007D0D27">
            <w:pPr>
              <w:spacing w:before="240" w:after="240"/>
              <w:ind w:right="135"/>
            </w:pPr>
            <w:r>
              <w:t>6. El cliente no ingresa referencia opcional</w:t>
            </w:r>
          </w:p>
          <w:p w14:paraId="7A6C4F97" w14:textId="77777777" w:rsidR="00321FA6" w:rsidRDefault="007D0D27">
            <w:pPr>
              <w:spacing w:before="240" w:after="240"/>
              <w:ind w:right="135"/>
            </w:pPr>
            <w:r>
              <w:t>7. El cliente ingresa calle “27 de Abril” de la dirección de entrega</w:t>
            </w:r>
          </w:p>
          <w:p w14:paraId="28365D5A" w14:textId="77777777" w:rsidR="00321FA6" w:rsidRDefault="007D0D27">
            <w:pPr>
              <w:spacing w:before="240" w:after="240"/>
              <w:ind w:right="135"/>
            </w:pPr>
            <w:r>
              <w:t>8. El cliente ingresa número de calle “1769” de la dirección de entrega</w:t>
            </w:r>
          </w:p>
          <w:p w14:paraId="48A80529" w14:textId="77777777" w:rsidR="00321FA6" w:rsidRDefault="007D0D27">
            <w:pPr>
              <w:spacing w:before="240" w:after="240"/>
              <w:ind w:right="135"/>
            </w:pPr>
            <w:r>
              <w:t>9. El cliente ingresa ciudad “Córdoba” de la dirección de entrega</w:t>
            </w:r>
          </w:p>
          <w:p w14:paraId="70DAC9F6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10. El cliente no ingresa referencia opcional</w:t>
            </w:r>
          </w:p>
          <w:p w14:paraId="1482DAEE" w14:textId="77777777" w:rsidR="00321FA6" w:rsidRDefault="007D0D27">
            <w:pPr>
              <w:spacing w:before="240" w:after="240"/>
              <w:ind w:right="135"/>
            </w:pPr>
            <w:r>
              <w:t>11. El cliente selecciona como forma de pago “Tarjeta VISA”</w:t>
            </w:r>
          </w:p>
          <w:p w14:paraId="7B1599F9" w14:textId="77777777" w:rsidR="00321FA6" w:rsidRDefault="007D0D27">
            <w:pPr>
              <w:spacing w:before="240" w:after="240"/>
              <w:ind w:right="135"/>
            </w:pPr>
            <w:r>
              <w:t>12. El cliente ingresa número de tarjeta “4321 4321 4321 4321”</w:t>
            </w:r>
          </w:p>
          <w:p w14:paraId="06C0EA89" w14:textId="77777777" w:rsidR="00321FA6" w:rsidRDefault="007D0D27">
            <w:pPr>
              <w:spacing w:before="240" w:after="240"/>
              <w:ind w:right="135"/>
            </w:pPr>
            <w:r>
              <w:t>13. El cliente ingresa nombre y apellido “Pablo Consi”</w:t>
            </w:r>
          </w:p>
          <w:p w14:paraId="31F22DA9" w14:textId="77777777" w:rsidR="00321FA6" w:rsidRDefault="007D0D27">
            <w:pPr>
              <w:spacing w:before="240" w:after="240"/>
              <w:ind w:right="135"/>
            </w:pPr>
            <w:r>
              <w:t>14. El cliente ingresa fecha de vencimiento “11/2020”</w:t>
            </w:r>
          </w:p>
          <w:p w14:paraId="32CE8676" w14:textId="77777777" w:rsidR="00321FA6" w:rsidRDefault="007D0D27">
            <w:pPr>
              <w:spacing w:before="240" w:after="240"/>
              <w:ind w:right="135"/>
            </w:pPr>
            <w:r>
              <w:t>15. El cliente ingresa CVC “341”</w:t>
            </w:r>
          </w:p>
          <w:p w14:paraId="38091D15" w14:textId="77777777" w:rsidR="00321FA6" w:rsidRDefault="007D0D27">
            <w:pPr>
              <w:spacing w:before="240" w:after="240"/>
              <w:ind w:right="135"/>
            </w:pPr>
            <w:r>
              <w:t>16. El cliente selecciona cuando quiere recibirlo “Lo antes posible”</w:t>
            </w:r>
          </w:p>
          <w:p w14:paraId="50AD7BA8" w14:textId="77777777" w:rsidR="00321FA6" w:rsidRDefault="007D0D27">
            <w:pPr>
              <w:spacing w:before="240" w:after="240"/>
              <w:ind w:right="135"/>
            </w:pPr>
            <w:r>
              <w:t>17. El cliente presiona el botón “Confirmar Pedido”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AB62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1. Se indica validación correcta del campo “Descripción Objeto”</w:t>
            </w:r>
          </w:p>
          <w:p w14:paraId="4C548FCA" w14:textId="77777777" w:rsidR="00321FA6" w:rsidRDefault="00321FA6">
            <w:pPr>
              <w:spacing w:before="240" w:after="240"/>
              <w:ind w:right="135"/>
            </w:pPr>
          </w:p>
          <w:p w14:paraId="631D1345" w14:textId="77777777" w:rsidR="00321FA6" w:rsidRDefault="00321FA6">
            <w:pPr>
              <w:spacing w:before="240" w:after="240"/>
              <w:ind w:right="135"/>
            </w:pPr>
          </w:p>
          <w:p w14:paraId="6D792491" w14:textId="77777777" w:rsidR="00321FA6" w:rsidRDefault="00321FA6">
            <w:pPr>
              <w:spacing w:before="240" w:after="240"/>
              <w:ind w:right="135"/>
            </w:pPr>
          </w:p>
          <w:p w14:paraId="5B7CBB18" w14:textId="77777777" w:rsidR="00321FA6" w:rsidRDefault="007D0D27">
            <w:pPr>
              <w:spacing w:before="240" w:after="240"/>
              <w:ind w:right="135"/>
            </w:pPr>
            <w:r>
              <w:t>3. El sistema rellena los campos de la dirección de comercio según el punto seleccionado</w:t>
            </w:r>
          </w:p>
          <w:p w14:paraId="5B2281A0" w14:textId="77777777" w:rsidR="00321FA6" w:rsidRDefault="00321FA6">
            <w:pPr>
              <w:spacing w:before="240" w:after="240"/>
              <w:ind w:right="135"/>
            </w:pPr>
          </w:p>
          <w:p w14:paraId="55D3C545" w14:textId="77777777" w:rsidR="00321FA6" w:rsidRDefault="00321FA6">
            <w:pPr>
              <w:spacing w:before="240" w:after="240"/>
              <w:ind w:right="135"/>
            </w:pPr>
          </w:p>
          <w:p w14:paraId="3843C25B" w14:textId="77777777" w:rsidR="00321FA6" w:rsidRDefault="00321FA6">
            <w:pPr>
              <w:spacing w:before="240" w:after="240"/>
              <w:ind w:right="135"/>
            </w:pPr>
          </w:p>
          <w:p w14:paraId="1A83F22E" w14:textId="77777777" w:rsidR="00321FA6" w:rsidRDefault="007D0D27">
            <w:pPr>
              <w:spacing w:before="240" w:after="240"/>
              <w:ind w:right="135"/>
            </w:pPr>
            <w:r>
              <w:t>7. Se indica validación correcta del campo “Calle”</w:t>
            </w:r>
          </w:p>
          <w:p w14:paraId="52EE8F60" w14:textId="77777777" w:rsidR="00321FA6" w:rsidRDefault="00321FA6">
            <w:pPr>
              <w:spacing w:before="240" w:after="240"/>
              <w:ind w:right="135"/>
            </w:pPr>
          </w:p>
          <w:p w14:paraId="24FF265A" w14:textId="77777777" w:rsidR="00321FA6" w:rsidRDefault="007D0D27">
            <w:pPr>
              <w:spacing w:before="240" w:after="240"/>
              <w:ind w:right="135"/>
            </w:pPr>
            <w:r>
              <w:t>8. Se indica validación correcta del campo “Número Calle”</w:t>
            </w:r>
          </w:p>
          <w:p w14:paraId="6B6F0151" w14:textId="77777777" w:rsidR="00321FA6" w:rsidRDefault="007D0D27">
            <w:pPr>
              <w:spacing w:before="240" w:after="240"/>
              <w:ind w:right="135"/>
            </w:pPr>
            <w:r>
              <w:t>9. Se indica validación correcta del campo “Ciudad”</w:t>
            </w:r>
          </w:p>
          <w:p w14:paraId="1C926A3A" w14:textId="77777777" w:rsidR="00321FA6" w:rsidRDefault="00321FA6">
            <w:pPr>
              <w:spacing w:before="240" w:after="240"/>
              <w:ind w:right="135"/>
            </w:pPr>
          </w:p>
          <w:p w14:paraId="3801F8D4" w14:textId="77777777" w:rsidR="00321FA6" w:rsidRDefault="00321FA6">
            <w:pPr>
              <w:spacing w:before="240" w:after="240"/>
              <w:ind w:right="135"/>
            </w:pPr>
          </w:p>
          <w:p w14:paraId="3EB3BAFA" w14:textId="77777777" w:rsidR="00321FA6" w:rsidRDefault="00321FA6">
            <w:pPr>
              <w:spacing w:before="240" w:after="240"/>
              <w:ind w:right="135"/>
            </w:pPr>
          </w:p>
          <w:p w14:paraId="1018DA1F" w14:textId="77777777" w:rsidR="00321FA6" w:rsidRDefault="00321FA6">
            <w:pPr>
              <w:spacing w:before="240" w:after="240"/>
              <w:ind w:right="135"/>
            </w:pPr>
          </w:p>
          <w:p w14:paraId="24748DD0" w14:textId="77777777" w:rsidR="00321FA6" w:rsidRDefault="00321FA6">
            <w:pPr>
              <w:spacing w:before="240" w:after="240"/>
              <w:ind w:right="135"/>
            </w:pPr>
          </w:p>
          <w:p w14:paraId="26712108" w14:textId="77777777" w:rsidR="00321FA6" w:rsidRDefault="007D0D27">
            <w:pPr>
              <w:spacing w:before="240" w:after="240"/>
              <w:ind w:right="135"/>
            </w:pPr>
            <w:r>
              <w:t>12. Se indica validación correcta del campo “Número tarjeta”</w:t>
            </w:r>
          </w:p>
          <w:p w14:paraId="5D0CF9C9" w14:textId="77777777" w:rsidR="00321FA6" w:rsidRDefault="007D0D27">
            <w:pPr>
              <w:spacing w:before="240" w:after="240"/>
              <w:ind w:right="135"/>
            </w:pPr>
            <w:r>
              <w:t>13. Se indica validación correcta del campo “Nombre y Apellido”</w:t>
            </w:r>
          </w:p>
          <w:p w14:paraId="55D7719B" w14:textId="77777777" w:rsidR="00321FA6" w:rsidRDefault="00321FA6">
            <w:pPr>
              <w:spacing w:before="240" w:after="240"/>
              <w:ind w:right="135"/>
            </w:pPr>
          </w:p>
          <w:p w14:paraId="452E1C21" w14:textId="77777777" w:rsidR="00321FA6" w:rsidRDefault="007D0D27">
            <w:pPr>
              <w:spacing w:before="240" w:after="240"/>
              <w:ind w:right="135"/>
            </w:pPr>
            <w:r>
              <w:t>14. Se indica validación correcta del campo “Fecha de vencimiento”</w:t>
            </w:r>
          </w:p>
          <w:p w14:paraId="14F9E925" w14:textId="77777777" w:rsidR="00321FA6" w:rsidRDefault="007D0D27">
            <w:pPr>
              <w:spacing w:before="240" w:after="240"/>
              <w:ind w:right="135"/>
            </w:pPr>
            <w:r>
              <w:t>15. Se indica validación correcta del campo “CVC”</w:t>
            </w:r>
          </w:p>
          <w:p w14:paraId="5271EB09" w14:textId="77777777" w:rsidR="00321FA6" w:rsidRDefault="00321FA6">
            <w:pPr>
              <w:spacing w:before="240" w:after="240"/>
              <w:ind w:right="135"/>
            </w:pPr>
          </w:p>
          <w:p w14:paraId="775293C1" w14:textId="77777777" w:rsidR="00321FA6" w:rsidRDefault="007D0D27">
            <w:pPr>
              <w:spacing w:before="240" w:after="240"/>
              <w:ind w:right="135"/>
            </w:pPr>
            <w:r>
              <w:t>17. Se muestra el mensaje “Pedido en camino!”</w:t>
            </w:r>
          </w:p>
        </w:tc>
      </w:tr>
      <w:tr w:rsidR="00321FA6" w14:paraId="39039DF0" w14:textId="77777777">
        <w:trPr>
          <w:trHeight w:val="500"/>
        </w:trPr>
        <w:tc>
          <w:tcPr>
            <w:tcW w:w="12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0A75" w14:textId="77777777" w:rsidR="00321FA6" w:rsidRDefault="007D0D27">
            <w:pPr>
              <w:spacing w:before="240" w:after="240"/>
              <w:ind w:left="140" w:right="140"/>
            </w:pPr>
            <w:commentRangeStart w:id="46"/>
            <w:r>
              <w:lastRenderedPageBreak/>
              <w:t>2</w:t>
            </w:r>
          </w:p>
        </w:tc>
        <w:commentRangeEnd w:id="46"/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DA9C" w14:textId="77777777" w:rsidR="00321FA6" w:rsidRDefault="007D0D27">
            <w:pPr>
              <w:spacing w:before="240" w:after="240"/>
              <w:ind w:left="140" w:right="140"/>
            </w:pPr>
            <w:r>
              <w:commentReference w:id="46"/>
            </w:r>
            <w:r>
              <w:t>Media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5DAD" w14:textId="77777777" w:rsidR="00321FA6" w:rsidRDefault="007D0D27">
            <w:pPr>
              <w:spacing w:before="240" w:after="240"/>
              <w:ind w:left="140" w:right="135"/>
            </w:pPr>
            <w:r>
              <w:t xml:space="preserve">Confirmación de pedido </w:t>
            </w:r>
            <w:r>
              <w:rPr>
                <w:b/>
              </w:rPr>
              <w:t>con datos de tarjeta inválidos</w:t>
            </w:r>
            <w:r>
              <w:t xml:space="preserve"> sin indicar la dirección del comercio sin especificar que buscar, </w:t>
            </w:r>
            <w:r>
              <w:lastRenderedPageBreak/>
              <w:t>adjuntando una foto con envío lo antes posible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88DF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El cliente “pabloconsi” se encuentra logueado mediante Facebook con el mail “</w:t>
            </w:r>
            <w:hyperlink r:id="rId8">
              <w:r>
                <w:rPr>
                  <w:color w:val="1155CC"/>
                  <w:u w:val="single"/>
                </w:rPr>
                <w:t>consi@hotmail.com</w:t>
              </w:r>
            </w:hyperlink>
            <w:r>
              <w:t>”.</w:t>
            </w:r>
          </w:p>
          <w:p w14:paraId="35EE9061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La dirección del comercio es el domicilio “ ”.</w:t>
            </w:r>
          </w:p>
          <w:p w14:paraId="1C25AA03" w14:textId="77777777" w:rsidR="00321FA6" w:rsidRDefault="007D0D27">
            <w:pPr>
              <w:spacing w:before="240" w:after="240"/>
              <w:ind w:right="135"/>
            </w:pPr>
            <w:r>
              <w:t>La imagen a subir es .JPG de 3 MB</w:t>
            </w:r>
          </w:p>
          <w:p w14:paraId="6BF80795" w14:textId="77777777" w:rsidR="00321FA6" w:rsidRDefault="007D0D27">
            <w:pPr>
              <w:spacing w:before="240" w:after="240"/>
              <w:ind w:right="135"/>
            </w:pPr>
            <w:r>
              <w:t>La dirección de entrega es el domicilio “27 de Abril 1769, Córdoba”.</w:t>
            </w:r>
          </w:p>
          <w:p w14:paraId="2547DECF" w14:textId="77777777" w:rsidR="00321FA6" w:rsidRDefault="007D0D27">
            <w:pPr>
              <w:spacing w:before="240" w:after="240"/>
              <w:ind w:right="135"/>
            </w:pPr>
            <w:r>
              <w:t>El producto seleccionado dentro del carrito es “X” con precio “100”.</w:t>
            </w:r>
          </w:p>
          <w:p w14:paraId="513B7275" w14:textId="77777777" w:rsidR="00321FA6" w:rsidRDefault="007D0D27">
            <w:pPr>
              <w:spacing w:before="240" w:after="240"/>
              <w:ind w:right="135"/>
            </w:pPr>
            <w:r>
              <w:t>La TC VISA 6321 4321 4321 4321 a nombre de “77246” con vencimiento al 07/2020 y CVC 29438, NO está habilitada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C260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1. El cliente NO ingresa descripción del objeto a buscar en el campo “Descripción Objeto”</w:t>
            </w:r>
          </w:p>
          <w:p w14:paraId="2F07CED8" w14:textId="77777777" w:rsidR="00321FA6" w:rsidRDefault="007D0D27">
            <w:pPr>
              <w:spacing w:before="240" w:after="240"/>
              <w:ind w:right="135"/>
            </w:pPr>
            <w:r>
              <w:t>2. El cliente carga una foto en el campo “Adjuntar Imagen .JPG” de 3 MB</w:t>
            </w:r>
          </w:p>
          <w:p w14:paraId="5996F295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3. El cliente ingresa “ ” en el campo calle de la dirección del comercio</w:t>
            </w:r>
          </w:p>
          <w:p w14:paraId="0EE52E3A" w14:textId="77777777" w:rsidR="00321FA6" w:rsidRDefault="007D0D27">
            <w:pPr>
              <w:spacing w:before="240" w:after="240"/>
              <w:ind w:right="135"/>
            </w:pPr>
            <w:r>
              <w:t>4. El cliente ingresa “ ” en el campo número calle de la dirección del comercio</w:t>
            </w:r>
          </w:p>
          <w:p w14:paraId="092B105C" w14:textId="77777777" w:rsidR="00321FA6" w:rsidRDefault="007D0D27">
            <w:pPr>
              <w:spacing w:before="240" w:after="240"/>
              <w:ind w:right="135"/>
            </w:pPr>
            <w:r>
              <w:t>5. El cliente ingresa “ ” en el campo ciudad de la dirección del comercio</w:t>
            </w:r>
          </w:p>
          <w:p w14:paraId="541F501E" w14:textId="77777777" w:rsidR="00321FA6" w:rsidRDefault="007D0D27">
            <w:pPr>
              <w:spacing w:before="240" w:after="240"/>
              <w:ind w:right="135"/>
            </w:pPr>
            <w:r>
              <w:t>6. El cliente no ingresa referencia opcional</w:t>
            </w:r>
          </w:p>
          <w:p w14:paraId="50517FAA" w14:textId="77777777" w:rsidR="00321FA6" w:rsidRDefault="007D0D27">
            <w:pPr>
              <w:spacing w:before="240" w:after="240"/>
              <w:ind w:right="135"/>
            </w:pPr>
            <w:r>
              <w:t>7. El cliente ingresa calle “27 de Abril” de la dirección de entrega</w:t>
            </w:r>
          </w:p>
          <w:p w14:paraId="619B84C2" w14:textId="77777777" w:rsidR="00321FA6" w:rsidRDefault="007D0D27">
            <w:pPr>
              <w:spacing w:before="240" w:after="240"/>
              <w:ind w:right="135"/>
            </w:pPr>
            <w:r>
              <w:t>8. El cliente ingresa número de calle “1769” de la dirección de entrega</w:t>
            </w:r>
          </w:p>
          <w:p w14:paraId="2640E4D0" w14:textId="77777777" w:rsidR="00321FA6" w:rsidRDefault="007D0D27">
            <w:pPr>
              <w:spacing w:before="240" w:after="240"/>
              <w:ind w:right="135"/>
            </w:pPr>
            <w:r>
              <w:t>9. El cliente ingresa ciudad “Córdoba” de la dirección de entrega</w:t>
            </w:r>
          </w:p>
          <w:p w14:paraId="2296CD57" w14:textId="77777777" w:rsidR="00321FA6" w:rsidRDefault="007D0D27">
            <w:pPr>
              <w:spacing w:before="240" w:after="240"/>
              <w:ind w:right="135"/>
            </w:pPr>
            <w:r>
              <w:t>10. El cliente no ingresa referencia opcional</w:t>
            </w:r>
          </w:p>
          <w:p w14:paraId="0E504AEA" w14:textId="77777777" w:rsidR="00321FA6" w:rsidRDefault="007D0D27">
            <w:pPr>
              <w:spacing w:before="240" w:after="240"/>
              <w:ind w:right="135"/>
            </w:pPr>
            <w:r>
              <w:t>11. El cliente selecciona como forma de pago “Tarjeta VISA”</w:t>
            </w:r>
          </w:p>
          <w:p w14:paraId="3956B159" w14:textId="77777777" w:rsidR="00321FA6" w:rsidRDefault="007D0D27">
            <w:pPr>
              <w:spacing w:before="240" w:after="240"/>
              <w:ind w:right="135"/>
            </w:pPr>
            <w:r>
              <w:t xml:space="preserve">12. El cliente ingresa número de tarjeta </w:t>
            </w:r>
            <w:r>
              <w:lastRenderedPageBreak/>
              <w:t>“6321 4321 4321 4321”</w:t>
            </w:r>
          </w:p>
          <w:p w14:paraId="4DDE81F7" w14:textId="77777777" w:rsidR="00321FA6" w:rsidRDefault="007D0D27">
            <w:pPr>
              <w:spacing w:before="240" w:after="240"/>
              <w:ind w:right="135"/>
            </w:pPr>
            <w:r>
              <w:t>13. El cliente ingresa nombre y apellido “77246”</w:t>
            </w:r>
          </w:p>
          <w:p w14:paraId="6C2CCA61" w14:textId="77777777" w:rsidR="00321FA6" w:rsidRDefault="007D0D27">
            <w:pPr>
              <w:spacing w:before="240" w:after="240"/>
              <w:ind w:right="135"/>
            </w:pPr>
            <w:r>
              <w:t>14. El cliente ingresa fecha de vencimiento “07/2020”</w:t>
            </w:r>
          </w:p>
          <w:p w14:paraId="0D5CC96D" w14:textId="77777777" w:rsidR="00321FA6" w:rsidRDefault="007D0D27">
            <w:pPr>
              <w:spacing w:before="240" w:after="240"/>
              <w:ind w:right="135"/>
            </w:pPr>
            <w:r>
              <w:t>15. El cliente ingresa CVC “294381”</w:t>
            </w:r>
          </w:p>
          <w:p w14:paraId="3BA81A83" w14:textId="77777777" w:rsidR="00321FA6" w:rsidRDefault="007D0D27">
            <w:pPr>
              <w:spacing w:before="240" w:after="240"/>
              <w:ind w:right="135"/>
            </w:pPr>
            <w:r>
              <w:t>16. El cliente selecciona cuando quiere recibirlo “Lo antes posible”</w:t>
            </w:r>
          </w:p>
          <w:p w14:paraId="3B0DEB1B" w14:textId="77777777" w:rsidR="00321FA6" w:rsidRDefault="007D0D27">
            <w:pPr>
              <w:spacing w:before="240" w:after="240"/>
              <w:ind w:right="135"/>
            </w:pPr>
            <w:r>
              <w:t>17. El cliente presiona el botón “Confirmar Pedido”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4AA5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1. El sistema indica ERROR al validar el campo “Descripción Objeto”</w:t>
            </w:r>
          </w:p>
          <w:p w14:paraId="6C995BA1" w14:textId="77777777" w:rsidR="00321FA6" w:rsidRDefault="00321FA6">
            <w:pPr>
              <w:spacing w:before="240" w:after="240"/>
              <w:ind w:right="135"/>
            </w:pPr>
          </w:p>
          <w:p w14:paraId="525D1876" w14:textId="77777777" w:rsidR="00321FA6" w:rsidRDefault="007D0D27">
            <w:pPr>
              <w:spacing w:before="240" w:after="240"/>
              <w:ind w:right="135"/>
            </w:pPr>
            <w:r>
              <w:t>2. Se indica validación correcta del campo “Adjuntar Imagen .JPG”</w:t>
            </w:r>
          </w:p>
          <w:p w14:paraId="58805323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3. El sistema indica ERROR al validar el campo el campo “Calle”</w:t>
            </w:r>
          </w:p>
          <w:p w14:paraId="4E02519C" w14:textId="77777777" w:rsidR="00321FA6" w:rsidRDefault="007D0D27">
            <w:pPr>
              <w:spacing w:before="240" w:after="240"/>
              <w:ind w:right="135"/>
            </w:pPr>
            <w:r>
              <w:t>4. El sistema indica ERROR al validar el campo el campo “Número Calle”</w:t>
            </w:r>
          </w:p>
          <w:p w14:paraId="4A01BD17" w14:textId="77777777" w:rsidR="00321FA6" w:rsidRDefault="007D0D27">
            <w:pPr>
              <w:spacing w:before="240" w:after="240"/>
              <w:ind w:right="135"/>
            </w:pPr>
            <w:r>
              <w:t>5. El sistema indica ERROR al validar el campo el campo “Ciudad”</w:t>
            </w:r>
          </w:p>
          <w:p w14:paraId="3FBFF904" w14:textId="77777777" w:rsidR="00321FA6" w:rsidRDefault="00321FA6">
            <w:pPr>
              <w:spacing w:before="240" w:after="240"/>
              <w:ind w:right="135"/>
            </w:pPr>
          </w:p>
          <w:p w14:paraId="42C0EA3E" w14:textId="77777777" w:rsidR="00321FA6" w:rsidRDefault="00321FA6">
            <w:pPr>
              <w:spacing w:before="240" w:after="240"/>
              <w:ind w:right="135"/>
            </w:pPr>
          </w:p>
          <w:p w14:paraId="7DE7138D" w14:textId="77777777" w:rsidR="00321FA6" w:rsidRDefault="00321FA6">
            <w:pPr>
              <w:spacing w:before="240" w:after="240"/>
              <w:ind w:right="135"/>
            </w:pPr>
          </w:p>
          <w:p w14:paraId="24E60FEB" w14:textId="77777777" w:rsidR="00321FA6" w:rsidRDefault="007D0D27">
            <w:pPr>
              <w:spacing w:before="240" w:after="240"/>
              <w:ind w:right="135"/>
            </w:pPr>
            <w:r>
              <w:t>7. Se indica validación correcta del campo “Calle”</w:t>
            </w:r>
          </w:p>
          <w:p w14:paraId="28FD826A" w14:textId="77777777" w:rsidR="00321FA6" w:rsidRDefault="00321FA6">
            <w:pPr>
              <w:spacing w:before="240" w:after="240"/>
              <w:ind w:right="135"/>
            </w:pPr>
          </w:p>
          <w:p w14:paraId="2080E065" w14:textId="77777777" w:rsidR="00321FA6" w:rsidRDefault="007D0D27">
            <w:pPr>
              <w:spacing w:before="240" w:after="240"/>
              <w:ind w:right="135"/>
            </w:pPr>
            <w:r>
              <w:t>8. Se indica validación correcta del campo “Número Calle”</w:t>
            </w:r>
          </w:p>
          <w:p w14:paraId="0B2D4BE6" w14:textId="77777777" w:rsidR="00321FA6" w:rsidRDefault="007D0D27">
            <w:pPr>
              <w:spacing w:before="240" w:after="240"/>
              <w:ind w:right="135"/>
            </w:pPr>
            <w:r>
              <w:t>9. Se indica validación correcta del campo “Ciudad”</w:t>
            </w:r>
          </w:p>
          <w:p w14:paraId="63C57BC9" w14:textId="77777777" w:rsidR="00321FA6" w:rsidRDefault="00321FA6">
            <w:pPr>
              <w:spacing w:before="240" w:after="240"/>
              <w:ind w:right="135"/>
            </w:pPr>
          </w:p>
          <w:p w14:paraId="2A2AC7EE" w14:textId="77777777" w:rsidR="00321FA6" w:rsidRDefault="00321FA6">
            <w:pPr>
              <w:spacing w:before="240" w:after="240"/>
              <w:ind w:right="135"/>
            </w:pPr>
          </w:p>
          <w:p w14:paraId="4644BD3E" w14:textId="77777777" w:rsidR="00321FA6" w:rsidRDefault="00321FA6">
            <w:pPr>
              <w:spacing w:before="240" w:after="240"/>
              <w:ind w:right="135"/>
            </w:pPr>
          </w:p>
          <w:p w14:paraId="561CCDD0" w14:textId="77777777" w:rsidR="00321FA6" w:rsidRDefault="00321FA6">
            <w:pPr>
              <w:spacing w:before="240" w:after="240"/>
              <w:ind w:right="135"/>
            </w:pPr>
          </w:p>
          <w:p w14:paraId="2A1079AF" w14:textId="77777777" w:rsidR="00321FA6" w:rsidRDefault="00321FA6">
            <w:pPr>
              <w:spacing w:before="240" w:after="240"/>
              <w:ind w:right="135"/>
            </w:pPr>
          </w:p>
          <w:p w14:paraId="5518EF3D" w14:textId="77777777" w:rsidR="00321FA6" w:rsidRDefault="007D0D27">
            <w:pPr>
              <w:spacing w:before="240" w:after="240"/>
              <w:ind w:right="135"/>
            </w:pPr>
            <w:r>
              <w:t xml:space="preserve">12. El sistema indica ERROR al validar el </w:t>
            </w:r>
            <w:r>
              <w:lastRenderedPageBreak/>
              <w:t>campo “Número tarjeta”</w:t>
            </w:r>
          </w:p>
          <w:p w14:paraId="389EC7A2" w14:textId="77777777" w:rsidR="00321FA6" w:rsidRDefault="007D0D27">
            <w:pPr>
              <w:spacing w:before="240" w:after="240"/>
              <w:ind w:right="135"/>
            </w:pPr>
            <w:r>
              <w:t>13. El sistema indica ERROR al validar el campo “Nombre y Apellido”</w:t>
            </w:r>
          </w:p>
          <w:p w14:paraId="3E5D6ED7" w14:textId="77777777" w:rsidR="00321FA6" w:rsidRDefault="00321FA6">
            <w:pPr>
              <w:spacing w:before="240" w:after="240"/>
              <w:ind w:right="135"/>
            </w:pPr>
          </w:p>
          <w:p w14:paraId="2171F18B" w14:textId="77777777" w:rsidR="00321FA6" w:rsidRDefault="007D0D27">
            <w:pPr>
              <w:spacing w:before="240" w:after="240"/>
              <w:ind w:right="135"/>
            </w:pPr>
            <w:r>
              <w:t>14. El sistema indica ERROR al validar el campo “Fecha de vencimiento”</w:t>
            </w:r>
          </w:p>
          <w:p w14:paraId="2B4C2742" w14:textId="77777777" w:rsidR="00321FA6" w:rsidRDefault="007D0D27">
            <w:pPr>
              <w:spacing w:before="240" w:after="240"/>
              <w:ind w:right="135"/>
            </w:pPr>
            <w:r>
              <w:t>15. El sistema indica ERROR al validar el  campo “CVC”</w:t>
            </w:r>
          </w:p>
          <w:p w14:paraId="238AC693" w14:textId="77777777" w:rsidR="00321FA6" w:rsidRDefault="00321FA6">
            <w:pPr>
              <w:spacing w:before="240" w:after="240"/>
              <w:ind w:right="135"/>
            </w:pPr>
          </w:p>
          <w:p w14:paraId="1DF0C6B4" w14:textId="77777777" w:rsidR="00321FA6" w:rsidRDefault="007D0D27">
            <w:pPr>
              <w:spacing w:before="240" w:after="240"/>
              <w:ind w:right="135"/>
            </w:pPr>
            <w:r>
              <w:t>17. Se muestra el mensaje “Error al confirmar Pedido”</w:t>
            </w:r>
          </w:p>
        </w:tc>
      </w:tr>
      <w:tr w:rsidR="00321FA6" w14:paraId="4844810A" w14:textId="77777777">
        <w:trPr>
          <w:trHeight w:val="500"/>
        </w:trPr>
        <w:tc>
          <w:tcPr>
            <w:tcW w:w="12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E304" w14:textId="77777777" w:rsidR="00321FA6" w:rsidRDefault="007D0D27">
            <w:pPr>
              <w:spacing w:before="240" w:after="240"/>
              <w:ind w:left="140" w:right="140"/>
            </w:pPr>
            <w:commentRangeStart w:id="47"/>
            <w:r>
              <w:lastRenderedPageBreak/>
              <w:t>3</w:t>
            </w:r>
            <w:commentRangeEnd w:id="47"/>
            <w:r>
              <w:commentReference w:id="47"/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00B2" w14:textId="77777777" w:rsidR="00321FA6" w:rsidRDefault="007D0D27">
            <w:pPr>
              <w:spacing w:before="240" w:after="240"/>
              <w:ind w:left="140" w:right="140"/>
            </w:pPr>
            <w:r>
              <w:t>Alta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8A40" w14:textId="77777777" w:rsidR="00321FA6" w:rsidRDefault="007D0D27">
            <w:pPr>
              <w:spacing w:before="240" w:after="240"/>
              <w:ind w:left="140" w:right="135"/>
            </w:pPr>
            <w:r>
              <w:t>Confirmación de pedido</w:t>
            </w:r>
            <w:r>
              <w:rPr>
                <w:b/>
              </w:rPr>
              <w:t xml:space="preserve"> con pago en efectivo</w:t>
            </w:r>
            <w:r>
              <w:t xml:space="preserve"> sin seleccionar un punto del mapa interactivo con envío lo antes posible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8E12" w14:textId="77777777" w:rsidR="00321FA6" w:rsidRDefault="007D0D27">
            <w:pPr>
              <w:spacing w:before="240" w:after="240"/>
              <w:ind w:right="135"/>
            </w:pPr>
            <w:r>
              <w:t>El cliente “pabloconsi” se encuentra logueado mediante Facebook con el mail “</w:t>
            </w:r>
            <w:hyperlink r:id="rId9">
              <w:r>
                <w:rPr>
                  <w:color w:val="1155CC"/>
                  <w:u w:val="single"/>
                </w:rPr>
                <w:t>consi@hotmail.com</w:t>
              </w:r>
            </w:hyperlink>
            <w:r>
              <w:t>”.</w:t>
            </w:r>
          </w:p>
          <w:p w14:paraId="04B213B2" w14:textId="77777777" w:rsidR="00321FA6" w:rsidRDefault="007D0D27">
            <w:pPr>
              <w:spacing w:before="240" w:after="240"/>
              <w:ind w:right="135"/>
            </w:pPr>
            <w:r>
              <w:t>La dirección del comercio es el domicilio “Mariano Fragueiro 1672, Córdoba”.</w:t>
            </w:r>
          </w:p>
          <w:p w14:paraId="3EAA4E42" w14:textId="77777777" w:rsidR="00321FA6" w:rsidRDefault="007D0D27">
            <w:pPr>
              <w:spacing w:before="240" w:after="240"/>
              <w:ind w:right="135"/>
            </w:pPr>
            <w:r>
              <w:t>La dirección de entrega es el domicilio “27 de Abril 1769, Córdoba”.</w:t>
            </w:r>
          </w:p>
          <w:p w14:paraId="26891577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El producto seleccionado dentro del carrito es “X” con precio “100”.</w:t>
            </w:r>
          </w:p>
          <w:p w14:paraId="740947C0" w14:textId="77777777" w:rsidR="00321FA6" w:rsidRDefault="007D0D27">
            <w:pPr>
              <w:spacing w:before="240" w:after="240"/>
              <w:ind w:right="135"/>
            </w:pPr>
            <w:r>
              <w:t>Se ingresa como monto “1000”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8291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 xml:space="preserve">1. El cliente ingresa </w:t>
            </w:r>
            <w:commentRangeStart w:id="48"/>
            <w:r>
              <w:t>la descripción</w:t>
            </w:r>
            <w:commentRangeEnd w:id="48"/>
            <w:r>
              <w:commentReference w:id="48"/>
            </w:r>
            <w:r>
              <w:t xml:space="preserve"> del objeto a buscar en el campo “Descripción Objeto”</w:t>
            </w:r>
          </w:p>
          <w:p w14:paraId="1827CB39" w14:textId="77777777" w:rsidR="00321FA6" w:rsidRDefault="007D0D27">
            <w:pPr>
              <w:spacing w:before="240" w:after="240"/>
              <w:ind w:right="135"/>
            </w:pPr>
            <w:r>
              <w:t>2. El cliente no sube una foto en el campo “Adjuntar Imagen .JPG”</w:t>
            </w:r>
          </w:p>
          <w:p w14:paraId="49ABF551" w14:textId="77777777" w:rsidR="00321FA6" w:rsidRDefault="007D0D27">
            <w:pPr>
              <w:spacing w:before="240" w:after="240"/>
              <w:ind w:right="135"/>
            </w:pPr>
            <w:r>
              <w:t>3. El cliente ingresa calle “Mariano Fragueiro” de la dirección del comercio</w:t>
            </w:r>
          </w:p>
          <w:p w14:paraId="64EEF353" w14:textId="77777777" w:rsidR="00321FA6" w:rsidRDefault="007D0D27">
            <w:pPr>
              <w:spacing w:before="240" w:after="240"/>
              <w:ind w:right="135"/>
            </w:pPr>
            <w:r>
              <w:t xml:space="preserve">4. El cliente ingresa número de calle “1672” de la </w:t>
            </w:r>
            <w:r>
              <w:lastRenderedPageBreak/>
              <w:t>dirección del comercio</w:t>
            </w:r>
          </w:p>
          <w:p w14:paraId="3DF99B42" w14:textId="77777777" w:rsidR="00321FA6" w:rsidRDefault="007D0D27">
            <w:pPr>
              <w:spacing w:before="240" w:after="240"/>
              <w:ind w:right="135"/>
            </w:pPr>
            <w:r>
              <w:t>5. El cliente ingresa ciudad “Córdoba” de la dirección del comercio</w:t>
            </w:r>
          </w:p>
          <w:p w14:paraId="2BC6003B" w14:textId="77777777" w:rsidR="00321FA6" w:rsidRDefault="007D0D27">
            <w:pPr>
              <w:spacing w:before="240" w:after="240"/>
              <w:ind w:right="135"/>
            </w:pPr>
            <w:r>
              <w:t>6. El cliente no ingresa referencia opcional</w:t>
            </w:r>
          </w:p>
          <w:p w14:paraId="66039553" w14:textId="77777777" w:rsidR="00321FA6" w:rsidRDefault="007D0D27">
            <w:pPr>
              <w:spacing w:before="240" w:after="240"/>
              <w:ind w:right="135"/>
            </w:pPr>
            <w:r>
              <w:t>7. El cliente ingresa calle “27 de Abril” de la dirección de entrega</w:t>
            </w:r>
          </w:p>
          <w:p w14:paraId="32846C57" w14:textId="77777777" w:rsidR="00321FA6" w:rsidRDefault="007D0D27">
            <w:pPr>
              <w:spacing w:before="240" w:after="240"/>
              <w:ind w:right="135"/>
            </w:pPr>
            <w:r>
              <w:t>8. El cliente ingresa número de calle “1769” de la dirección de entrega</w:t>
            </w:r>
          </w:p>
          <w:p w14:paraId="1D3D219F" w14:textId="77777777" w:rsidR="00321FA6" w:rsidRDefault="007D0D27">
            <w:pPr>
              <w:spacing w:before="240" w:after="240"/>
              <w:ind w:right="135"/>
            </w:pPr>
            <w:r>
              <w:t>9. El cliente ingresa ciudad “Córdoba” de la dirección de entrega</w:t>
            </w:r>
          </w:p>
          <w:p w14:paraId="4D3F8656" w14:textId="77777777" w:rsidR="00321FA6" w:rsidRDefault="007D0D27">
            <w:pPr>
              <w:spacing w:before="240" w:after="240"/>
              <w:ind w:right="135"/>
            </w:pPr>
            <w:r>
              <w:t>10. El cliente no ingresa referencia opcional</w:t>
            </w:r>
          </w:p>
          <w:p w14:paraId="19116637" w14:textId="77777777" w:rsidR="00321FA6" w:rsidRDefault="007D0D27">
            <w:pPr>
              <w:spacing w:before="240" w:after="240"/>
              <w:ind w:right="135"/>
            </w:pPr>
            <w:r>
              <w:t>11. El cliente selecciona como forma de pago “Efectivo”</w:t>
            </w:r>
          </w:p>
          <w:p w14:paraId="4B8AFEB5" w14:textId="77777777" w:rsidR="00321FA6" w:rsidRDefault="007D0D27">
            <w:pPr>
              <w:spacing w:before="240" w:after="240"/>
              <w:ind w:right="135"/>
            </w:pPr>
            <w:r>
              <w:t>12. El cliente ingresa un monto igual a “1000”</w:t>
            </w:r>
          </w:p>
          <w:p w14:paraId="2E5A3E78" w14:textId="77777777" w:rsidR="00321FA6" w:rsidRDefault="007D0D27">
            <w:pPr>
              <w:spacing w:before="240" w:after="240"/>
              <w:ind w:right="135"/>
            </w:pPr>
            <w:r>
              <w:t>13. El cliente selecciona cuando quiere recibirlo “Lo antes posible”</w:t>
            </w:r>
          </w:p>
          <w:p w14:paraId="571B5DD4" w14:textId="77777777" w:rsidR="00321FA6" w:rsidRDefault="007D0D27">
            <w:pPr>
              <w:spacing w:before="240" w:after="240"/>
              <w:ind w:right="135"/>
            </w:pPr>
            <w:r>
              <w:t>14. El cliente presiona el botón “Confirmar Pedido”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7EDB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1. Se indica validación correcta del campo “Descripción Objeto”</w:t>
            </w:r>
          </w:p>
          <w:p w14:paraId="186E8688" w14:textId="77777777" w:rsidR="00321FA6" w:rsidRDefault="00321FA6">
            <w:pPr>
              <w:spacing w:before="240" w:after="240"/>
              <w:ind w:right="135"/>
            </w:pPr>
          </w:p>
          <w:p w14:paraId="632BC341" w14:textId="77777777" w:rsidR="00321FA6" w:rsidRDefault="00321FA6">
            <w:pPr>
              <w:spacing w:before="240" w:after="240"/>
              <w:ind w:right="135"/>
            </w:pPr>
          </w:p>
          <w:p w14:paraId="20EE8921" w14:textId="77777777" w:rsidR="00321FA6" w:rsidRDefault="00321FA6">
            <w:pPr>
              <w:spacing w:before="240" w:after="240"/>
              <w:ind w:right="135"/>
            </w:pPr>
          </w:p>
          <w:p w14:paraId="7A0F7BC5" w14:textId="77777777" w:rsidR="00321FA6" w:rsidRDefault="007D0D27">
            <w:pPr>
              <w:spacing w:before="240" w:after="240"/>
              <w:ind w:right="135"/>
            </w:pPr>
            <w:r>
              <w:t>3. Se indica validación correcta del campo “Calle”</w:t>
            </w:r>
          </w:p>
          <w:p w14:paraId="3F0C2B07" w14:textId="77777777" w:rsidR="00321FA6" w:rsidRDefault="00321FA6">
            <w:pPr>
              <w:spacing w:before="240" w:after="240"/>
              <w:ind w:right="135"/>
            </w:pPr>
          </w:p>
          <w:p w14:paraId="50DB8C20" w14:textId="77777777" w:rsidR="00321FA6" w:rsidRDefault="007D0D27">
            <w:pPr>
              <w:spacing w:before="240" w:after="240"/>
              <w:ind w:right="135"/>
            </w:pPr>
            <w:r>
              <w:t>4. Se indica validación correcta del campo “Número Calle”</w:t>
            </w:r>
          </w:p>
          <w:p w14:paraId="119B86A3" w14:textId="77777777" w:rsidR="00321FA6" w:rsidRDefault="00321FA6">
            <w:pPr>
              <w:spacing w:before="240" w:after="240"/>
              <w:ind w:right="135"/>
            </w:pPr>
          </w:p>
          <w:p w14:paraId="1688DAFB" w14:textId="77777777" w:rsidR="00321FA6" w:rsidRDefault="007D0D27">
            <w:pPr>
              <w:spacing w:before="240" w:after="240"/>
              <w:ind w:right="135"/>
            </w:pPr>
            <w:r>
              <w:t>5. Se indica validación correcta del campo “Ciudad”</w:t>
            </w:r>
          </w:p>
          <w:p w14:paraId="1B4598C4" w14:textId="77777777" w:rsidR="00321FA6" w:rsidRDefault="00321FA6">
            <w:pPr>
              <w:spacing w:before="240" w:after="240"/>
              <w:ind w:right="135"/>
            </w:pPr>
          </w:p>
          <w:p w14:paraId="580258EA" w14:textId="77777777" w:rsidR="00321FA6" w:rsidRDefault="00321FA6">
            <w:pPr>
              <w:spacing w:before="240" w:after="240"/>
              <w:ind w:right="135"/>
            </w:pPr>
          </w:p>
          <w:p w14:paraId="6D19EE4F" w14:textId="77777777" w:rsidR="00321FA6" w:rsidRDefault="007D0D27">
            <w:pPr>
              <w:spacing w:before="240" w:after="240"/>
              <w:ind w:right="135"/>
            </w:pPr>
            <w:r>
              <w:t>7. Se indica validación correcta del campo “Calle”</w:t>
            </w:r>
          </w:p>
          <w:p w14:paraId="16D83CB8" w14:textId="77777777" w:rsidR="00321FA6" w:rsidRDefault="00321FA6">
            <w:pPr>
              <w:spacing w:before="240" w:after="240"/>
              <w:ind w:right="135"/>
            </w:pPr>
          </w:p>
          <w:p w14:paraId="009E279A" w14:textId="77777777" w:rsidR="00321FA6" w:rsidRDefault="007D0D27">
            <w:pPr>
              <w:spacing w:before="240" w:after="240"/>
              <w:ind w:right="135"/>
            </w:pPr>
            <w:r>
              <w:t>8. Se indica validación correcta del campo “Número Calle”</w:t>
            </w:r>
          </w:p>
          <w:p w14:paraId="4E6200BB" w14:textId="77777777" w:rsidR="00321FA6" w:rsidRDefault="007D0D27">
            <w:pPr>
              <w:spacing w:before="240" w:after="240"/>
              <w:ind w:right="135"/>
            </w:pPr>
            <w:r>
              <w:t>9. Se indica validación correcta del campo “Ciudad”</w:t>
            </w:r>
          </w:p>
          <w:p w14:paraId="20C2F235" w14:textId="77777777" w:rsidR="00321FA6" w:rsidRDefault="00321FA6">
            <w:pPr>
              <w:spacing w:before="240" w:after="240"/>
              <w:ind w:right="135"/>
            </w:pPr>
          </w:p>
          <w:p w14:paraId="71D2AC40" w14:textId="77777777" w:rsidR="00321FA6" w:rsidRDefault="00321FA6">
            <w:pPr>
              <w:spacing w:before="240" w:after="240"/>
              <w:ind w:right="135"/>
            </w:pPr>
          </w:p>
          <w:p w14:paraId="3A26FAA7" w14:textId="77777777" w:rsidR="00321FA6" w:rsidRDefault="00321FA6">
            <w:pPr>
              <w:spacing w:before="240" w:after="240"/>
              <w:ind w:right="135"/>
            </w:pPr>
          </w:p>
          <w:p w14:paraId="046AA5A0" w14:textId="77777777" w:rsidR="00321FA6" w:rsidRDefault="00321FA6">
            <w:pPr>
              <w:spacing w:before="240" w:after="240"/>
              <w:ind w:right="135"/>
            </w:pPr>
          </w:p>
          <w:p w14:paraId="0A608D25" w14:textId="77777777" w:rsidR="00321FA6" w:rsidRDefault="00321FA6">
            <w:pPr>
              <w:spacing w:before="240" w:after="240"/>
              <w:ind w:right="135"/>
            </w:pPr>
          </w:p>
          <w:p w14:paraId="351389C0" w14:textId="77777777" w:rsidR="00321FA6" w:rsidRDefault="007D0D27">
            <w:pPr>
              <w:spacing w:before="240" w:after="240"/>
              <w:ind w:right="135"/>
            </w:pPr>
            <w:r>
              <w:t>12. Se indica validación correcta del campo “Monto”</w:t>
            </w:r>
          </w:p>
          <w:p w14:paraId="49986543" w14:textId="77777777" w:rsidR="00321FA6" w:rsidRDefault="00321FA6">
            <w:pPr>
              <w:spacing w:before="240" w:after="240"/>
              <w:ind w:right="135"/>
            </w:pPr>
          </w:p>
          <w:p w14:paraId="7671A55C" w14:textId="77777777" w:rsidR="00321FA6" w:rsidRDefault="00321FA6">
            <w:pPr>
              <w:spacing w:before="240" w:after="240"/>
              <w:ind w:right="135"/>
            </w:pPr>
          </w:p>
          <w:p w14:paraId="00E1BB74" w14:textId="77777777" w:rsidR="00321FA6" w:rsidRDefault="00321FA6">
            <w:pPr>
              <w:spacing w:before="240" w:after="240"/>
              <w:ind w:right="135"/>
            </w:pPr>
          </w:p>
          <w:p w14:paraId="6EE0FC86" w14:textId="77777777" w:rsidR="00321FA6" w:rsidRDefault="007D0D27">
            <w:pPr>
              <w:spacing w:before="240" w:after="240"/>
              <w:ind w:right="135"/>
            </w:pPr>
            <w:r>
              <w:t>14. Se muestra el mensaje “Pedido en camino!”</w:t>
            </w:r>
          </w:p>
        </w:tc>
      </w:tr>
      <w:tr w:rsidR="00321FA6" w14:paraId="0EB375E8" w14:textId="77777777">
        <w:trPr>
          <w:trHeight w:val="500"/>
        </w:trPr>
        <w:tc>
          <w:tcPr>
            <w:tcW w:w="12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3248" w14:textId="77777777" w:rsidR="00321FA6" w:rsidRDefault="007D0D27">
            <w:pPr>
              <w:spacing w:before="240" w:after="240"/>
              <w:ind w:left="140" w:right="140"/>
            </w:pPr>
            <w:commentRangeStart w:id="49"/>
            <w:r>
              <w:lastRenderedPageBreak/>
              <w:t>4</w:t>
            </w:r>
            <w:commentRangeEnd w:id="49"/>
            <w:r>
              <w:commentReference w:id="49"/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98E0" w14:textId="77777777" w:rsidR="00321FA6" w:rsidRDefault="007D0D27">
            <w:pPr>
              <w:spacing w:before="240" w:after="240"/>
              <w:ind w:left="140" w:right="140"/>
            </w:pPr>
            <w:r>
              <w:t>Alta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7D00" w14:textId="77777777" w:rsidR="00321FA6" w:rsidRDefault="007D0D27">
            <w:pPr>
              <w:spacing w:before="240" w:after="240"/>
              <w:ind w:left="140" w:right="135"/>
            </w:pPr>
            <w:r>
              <w:t>Confirmación de pedido</w:t>
            </w:r>
            <w:r>
              <w:rPr>
                <w:b/>
              </w:rPr>
              <w:t xml:space="preserve"> con pago en efectivo</w:t>
            </w:r>
            <w:r>
              <w:t xml:space="preserve"> seleccionando un punto del mapa interactivo con datos de entrega programada VÁLIDOS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489B" w14:textId="77777777" w:rsidR="00321FA6" w:rsidRDefault="007D0D27">
            <w:pPr>
              <w:spacing w:before="240" w:after="240"/>
              <w:ind w:right="135"/>
            </w:pPr>
            <w:r>
              <w:t>El cliente “pabloconsi” se encuentra logueado mediante Facebook con el mail “</w:t>
            </w:r>
            <w:hyperlink r:id="rId10">
              <w:r>
                <w:rPr>
                  <w:color w:val="1155CC"/>
                  <w:u w:val="single"/>
                </w:rPr>
                <w:t>consi@hotmail.com</w:t>
              </w:r>
            </w:hyperlink>
            <w:r>
              <w:t>”.</w:t>
            </w:r>
          </w:p>
          <w:p w14:paraId="31A359D2" w14:textId="77777777" w:rsidR="00321FA6" w:rsidRDefault="007D0D27">
            <w:pPr>
              <w:spacing w:before="240" w:after="240"/>
              <w:ind w:right="135"/>
            </w:pPr>
            <w:r>
              <w:t>La dirección del comercio es el domicilio “Mariano Fragueiro 1672, Córdoba”.</w:t>
            </w:r>
          </w:p>
          <w:p w14:paraId="62B99C56" w14:textId="77777777" w:rsidR="00321FA6" w:rsidRDefault="007D0D27">
            <w:pPr>
              <w:spacing w:before="240" w:after="240"/>
              <w:ind w:right="135"/>
            </w:pPr>
            <w:r>
              <w:t>La dirección de entrega es el domicilio “27 de Abril 1769, Córdoba”.</w:t>
            </w:r>
          </w:p>
          <w:p w14:paraId="05AF8149" w14:textId="77777777" w:rsidR="00321FA6" w:rsidRDefault="007D0D27">
            <w:pPr>
              <w:spacing w:before="240" w:after="240"/>
              <w:ind w:right="135"/>
            </w:pPr>
            <w:r>
              <w:t>El producto seleccionado dentro del carrito es “X” con precio “100”.</w:t>
            </w:r>
          </w:p>
          <w:p w14:paraId="38FF9287" w14:textId="77777777" w:rsidR="00321FA6" w:rsidRDefault="007D0D27">
            <w:pPr>
              <w:spacing w:before="240" w:after="240"/>
              <w:ind w:right="135"/>
            </w:pPr>
            <w:r>
              <w:t>Se ingresa como monto “1000”</w:t>
            </w:r>
          </w:p>
          <w:p w14:paraId="3FA52A0C" w14:textId="77777777" w:rsidR="00321FA6" w:rsidRDefault="007D0D27">
            <w:pPr>
              <w:spacing w:before="240" w:after="240"/>
              <w:ind w:right="135"/>
            </w:pPr>
            <w:r>
              <w:t>La fecha de entrega es “30/09” y la hora es “15:00”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E281" w14:textId="77777777" w:rsidR="00321FA6" w:rsidRDefault="007D0D27">
            <w:pPr>
              <w:spacing w:before="240" w:after="240"/>
              <w:ind w:right="135"/>
            </w:pPr>
            <w:r>
              <w:t>1. El cliente ingresa descripción del objeto a buscar en el campo “Descripción Objeto”</w:t>
            </w:r>
          </w:p>
          <w:p w14:paraId="59E04807" w14:textId="77777777" w:rsidR="00321FA6" w:rsidRDefault="007D0D27">
            <w:pPr>
              <w:spacing w:before="240" w:after="240"/>
              <w:ind w:right="135"/>
            </w:pPr>
            <w:r>
              <w:t>2. El cliente carga una foto en el campo “Adjuntar Imagen .JPG” de 4,5 MB</w:t>
            </w:r>
          </w:p>
          <w:p w14:paraId="0C38143B" w14:textId="77777777" w:rsidR="00321FA6" w:rsidRDefault="007D0D27">
            <w:pPr>
              <w:spacing w:before="240" w:after="240"/>
              <w:ind w:right="135"/>
            </w:pPr>
            <w:r>
              <w:t>3. El cliente selecciona un punto del mapa interactivo con dirección de comercio “Mariano Fragueiro 1672, Córdoba”</w:t>
            </w:r>
          </w:p>
          <w:p w14:paraId="5E6CCD2F" w14:textId="77777777" w:rsidR="00321FA6" w:rsidRDefault="007D0D27">
            <w:pPr>
              <w:spacing w:before="240" w:after="240"/>
              <w:ind w:right="135"/>
            </w:pPr>
            <w:r>
              <w:t>4. El cliente no ingresa referencia opcional</w:t>
            </w:r>
          </w:p>
          <w:p w14:paraId="0F08754B" w14:textId="77777777" w:rsidR="00321FA6" w:rsidRDefault="007D0D27">
            <w:pPr>
              <w:spacing w:before="240" w:after="240"/>
              <w:ind w:right="135"/>
            </w:pPr>
            <w:r>
              <w:t>5. El cliente ingresa calle “27 de Abril” de la dirección de entrega</w:t>
            </w:r>
          </w:p>
          <w:p w14:paraId="52888354" w14:textId="77777777" w:rsidR="00321FA6" w:rsidRDefault="007D0D27">
            <w:pPr>
              <w:spacing w:before="240" w:after="240"/>
              <w:ind w:right="135"/>
            </w:pPr>
            <w:r>
              <w:t>6. El cliente ingresa número de calle “1769” de la dirección de entrega</w:t>
            </w:r>
          </w:p>
          <w:p w14:paraId="5A23197C" w14:textId="77777777" w:rsidR="00321FA6" w:rsidRDefault="007D0D27">
            <w:pPr>
              <w:spacing w:before="240" w:after="240"/>
              <w:ind w:right="135"/>
            </w:pPr>
            <w:r>
              <w:t>7. El cliente ingresa ciudad “Córdoba” de la dirección de entrega</w:t>
            </w:r>
          </w:p>
          <w:p w14:paraId="0F95A070" w14:textId="77777777" w:rsidR="00321FA6" w:rsidRDefault="007D0D27">
            <w:pPr>
              <w:spacing w:before="240" w:after="240"/>
              <w:ind w:right="135"/>
            </w:pPr>
            <w:r>
              <w:t>8. El cliente no ingresa referencia opcional</w:t>
            </w:r>
          </w:p>
          <w:p w14:paraId="7A389BDC" w14:textId="77777777" w:rsidR="00321FA6" w:rsidRDefault="007D0D27">
            <w:pPr>
              <w:spacing w:before="240" w:after="240"/>
              <w:ind w:right="135"/>
            </w:pPr>
            <w:r>
              <w:t xml:space="preserve">9. El cliente selecciona como </w:t>
            </w:r>
            <w:r>
              <w:lastRenderedPageBreak/>
              <w:t>forma de pago “Efectivo”</w:t>
            </w:r>
          </w:p>
          <w:p w14:paraId="68C04972" w14:textId="77777777" w:rsidR="00321FA6" w:rsidRDefault="007D0D27">
            <w:pPr>
              <w:spacing w:before="240" w:after="240"/>
              <w:ind w:right="135"/>
            </w:pPr>
            <w:r>
              <w:t>10. El cliente ingresa “1000” en el campo monto</w:t>
            </w:r>
          </w:p>
          <w:p w14:paraId="33CE8470" w14:textId="77777777" w:rsidR="00321FA6" w:rsidRDefault="007D0D27">
            <w:pPr>
              <w:spacing w:before="240" w:after="240"/>
              <w:ind w:right="135"/>
            </w:pPr>
            <w:r>
              <w:t>11. El cliente selecciona cuando quiere recibirlo “Programar fecha de entrega”</w:t>
            </w:r>
          </w:p>
          <w:p w14:paraId="14BB975B" w14:textId="77777777" w:rsidR="00321FA6" w:rsidRDefault="007D0D27">
            <w:pPr>
              <w:spacing w:before="240" w:after="240"/>
              <w:ind w:right="135"/>
            </w:pPr>
            <w:r>
              <w:t>12. El cliente ingresa “30/10” en el campo Fecha de Entrega</w:t>
            </w:r>
          </w:p>
          <w:p w14:paraId="7BAA294A" w14:textId="77777777" w:rsidR="00321FA6" w:rsidRDefault="007D0D27">
            <w:pPr>
              <w:spacing w:before="240" w:after="240"/>
              <w:ind w:right="135"/>
            </w:pPr>
            <w:r>
              <w:t>13. El cliente ingresa “15:00” en el campo Hora de Entrega</w:t>
            </w:r>
          </w:p>
          <w:p w14:paraId="49FEF4AB" w14:textId="77777777" w:rsidR="00321FA6" w:rsidRDefault="007D0D27">
            <w:pPr>
              <w:spacing w:before="240" w:after="240"/>
              <w:ind w:right="135"/>
            </w:pPr>
            <w:r>
              <w:t>14. El cliente presiona el botón “Confirmar Pedido”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1677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1. Se indica validación correcta del campo “Descripción Objeto”</w:t>
            </w:r>
          </w:p>
          <w:p w14:paraId="0C53C4FA" w14:textId="77777777" w:rsidR="00321FA6" w:rsidRDefault="00321FA6">
            <w:pPr>
              <w:spacing w:before="240" w:after="240"/>
              <w:ind w:right="140"/>
            </w:pPr>
          </w:p>
          <w:p w14:paraId="04B853F6" w14:textId="77777777" w:rsidR="00321FA6" w:rsidRDefault="00321FA6">
            <w:pPr>
              <w:spacing w:before="240" w:after="240"/>
              <w:ind w:right="140"/>
            </w:pPr>
          </w:p>
          <w:p w14:paraId="2E79AD21" w14:textId="77777777" w:rsidR="00321FA6" w:rsidRDefault="00321FA6">
            <w:pPr>
              <w:spacing w:before="240" w:after="240"/>
              <w:ind w:right="140"/>
            </w:pPr>
          </w:p>
          <w:p w14:paraId="0CF39DA3" w14:textId="77777777" w:rsidR="00321FA6" w:rsidRDefault="00321FA6">
            <w:pPr>
              <w:spacing w:before="240" w:after="240"/>
              <w:ind w:right="140"/>
            </w:pPr>
          </w:p>
          <w:p w14:paraId="78F33719" w14:textId="77777777" w:rsidR="00321FA6" w:rsidRDefault="007D0D27">
            <w:pPr>
              <w:spacing w:before="240" w:after="240"/>
              <w:ind w:right="135"/>
            </w:pPr>
            <w:r>
              <w:t>3. El sistema rellena los campos de la dirección de comercio según el punto seleccionado</w:t>
            </w:r>
          </w:p>
          <w:p w14:paraId="2595C5D3" w14:textId="77777777" w:rsidR="00321FA6" w:rsidRDefault="00321FA6">
            <w:pPr>
              <w:spacing w:before="240" w:after="240"/>
              <w:ind w:right="140"/>
            </w:pPr>
          </w:p>
          <w:p w14:paraId="7DD30059" w14:textId="77777777" w:rsidR="00321FA6" w:rsidRDefault="00321FA6">
            <w:pPr>
              <w:spacing w:before="240" w:after="240"/>
              <w:ind w:right="140"/>
            </w:pPr>
          </w:p>
          <w:p w14:paraId="22C1483A" w14:textId="77777777" w:rsidR="00321FA6" w:rsidRDefault="00321FA6">
            <w:pPr>
              <w:spacing w:before="240" w:after="240"/>
              <w:ind w:right="140"/>
            </w:pPr>
          </w:p>
          <w:p w14:paraId="6BFC9024" w14:textId="77777777" w:rsidR="00321FA6" w:rsidRDefault="007D0D27">
            <w:pPr>
              <w:spacing w:before="240" w:after="240"/>
              <w:ind w:right="135"/>
            </w:pPr>
            <w:r>
              <w:t>5. Se indica validación correcta del campo “Calle”</w:t>
            </w:r>
          </w:p>
          <w:p w14:paraId="5332A253" w14:textId="77777777" w:rsidR="00321FA6" w:rsidRDefault="007D0D27">
            <w:pPr>
              <w:spacing w:before="240" w:after="240"/>
              <w:ind w:right="135"/>
            </w:pPr>
            <w:r>
              <w:t>6. Se indica validación correcta del campo “Número Calle”</w:t>
            </w:r>
          </w:p>
          <w:p w14:paraId="588A1DB2" w14:textId="77777777" w:rsidR="00321FA6" w:rsidRDefault="007D0D27">
            <w:pPr>
              <w:spacing w:before="240" w:after="240"/>
              <w:ind w:right="135"/>
            </w:pPr>
            <w:r>
              <w:t>7. Se indica validación correcta del campo “Ciudad”</w:t>
            </w:r>
          </w:p>
          <w:p w14:paraId="45A223CF" w14:textId="77777777" w:rsidR="00321FA6" w:rsidRDefault="00321FA6">
            <w:pPr>
              <w:spacing w:before="240" w:after="240"/>
              <w:ind w:right="135"/>
            </w:pPr>
          </w:p>
          <w:p w14:paraId="7844967C" w14:textId="77777777" w:rsidR="00321FA6" w:rsidRDefault="00321FA6">
            <w:pPr>
              <w:spacing w:before="240" w:after="240"/>
              <w:ind w:right="135"/>
            </w:pPr>
          </w:p>
          <w:p w14:paraId="7A4E0E87" w14:textId="77777777" w:rsidR="00321FA6" w:rsidRDefault="00321FA6">
            <w:pPr>
              <w:spacing w:before="240" w:after="240"/>
              <w:ind w:right="135"/>
            </w:pPr>
          </w:p>
          <w:p w14:paraId="1F903812" w14:textId="77777777" w:rsidR="00321FA6" w:rsidRDefault="00321FA6">
            <w:pPr>
              <w:spacing w:before="240" w:after="240"/>
              <w:ind w:right="135"/>
            </w:pPr>
          </w:p>
          <w:p w14:paraId="7AC3DB15" w14:textId="77777777" w:rsidR="00321FA6" w:rsidRDefault="00321FA6">
            <w:pPr>
              <w:spacing w:before="240" w:after="240"/>
              <w:ind w:right="135"/>
            </w:pPr>
          </w:p>
          <w:p w14:paraId="46B8BEF2" w14:textId="77777777" w:rsidR="00321FA6" w:rsidRDefault="00321FA6">
            <w:pPr>
              <w:spacing w:before="240" w:after="240"/>
              <w:ind w:right="135"/>
            </w:pPr>
          </w:p>
          <w:p w14:paraId="38822FBE" w14:textId="77777777" w:rsidR="00321FA6" w:rsidRDefault="007D0D27">
            <w:pPr>
              <w:spacing w:before="240" w:after="240"/>
              <w:ind w:right="135"/>
            </w:pPr>
            <w:r>
              <w:t>10. Se indica validación correcta del campo “monto”</w:t>
            </w:r>
          </w:p>
          <w:p w14:paraId="756E6017" w14:textId="77777777" w:rsidR="00321FA6" w:rsidRDefault="00321FA6">
            <w:pPr>
              <w:spacing w:before="240" w:after="240"/>
              <w:ind w:right="135"/>
            </w:pPr>
          </w:p>
          <w:p w14:paraId="26694AEB" w14:textId="77777777" w:rsidR="00321FA6" w:rsidRDefault="00321FA6">
            <w:pPr>
              <w:spacing w:before="240" w:after="240"/>
              <w:ind w:right="135"/>
            </w:pPr>
          </w:p>
          <w:p w14:paraId="306BD6E3" w14:textId="77777777" w:rsidR="00321FA6" w:rsidRDefault="00321FA6">
            <w:pPr>
              <w:spacing w:before="240" w:after="240"/>
              <w:ind w:right="135"/>
            </w:pPr>
          </w:p>
          <w:p w14:paraId="341FA12D" w14:textId="77777777" w:rsidR="00321FA6" w:rsidRDefault="00321FA6">
            <w:pPr>
              <w:spacing w:before="240" w:after="240"/>
              <w:ind w:right="135"/>
            </w:pPr>
          </w:p>
          <w:p w14:paraId="3C77059A" w14:textId="77777777" w:rsidR="00321FA6" w:rsidRDefault="00321FA6">
            <w:pPr>
              <w:spacing w:before="240" w:after="240"/>
              <w:ind w:right="135"/>
            </w:pPr>
          </w:p>
          <w:p w14:paraId="3D1EBF02" w14:textId="77777777" w:rsidR="00321FA6" w:rsidRDefault="00321FA6">
            <w:pPr>
              <w:spacing w:before="240" w:after="240"/>
              <w:ind w:right="135"/>
            </w:pPr>
          </w:p>
          <w:p w14:paraId="5F92964D" w14:textId="77777777" w:rsidR="00321FA6" w:rsidRDefault="00321FA6">
            <w:pPr>
              <w:spacing w:before="240" w:after="240"/>
              <w:ind w:right="135"/>
            </w:pPr>
          </w:p>
          <w:p w14:paraId="159CFB5D" w14:textId="77777777" w:rsidR="00321FA6" w:rsidRDefault="00321FA6">
            <w:pPr>
              <w:spacing w:before="240" w:after="240"/>
              <w:ind w:right="135"/>
            </w:pPr>
          </w:p>
          <w:p w14:paraId="4263EE22" w14:textId="77777777" w:rsidR="00321FA6" w:rsidRDefault="007D0D27">
            <w:pPr>
              <w:spacing w:before="240" w:after="240"/>
              <w:ind w:right="135"/>
              <w:rPr>
                <w:b/>
              </w:rPr>
            </w:pPr>
            <w:r>
              <w:t>14. Se muestra el mensaje “Pedido en camino!”</w:t>
            </w:r>
          </w:p>
        </w:tc>
      </w:tr>
      <w:tr w:rsidR="00321FA6" w14:paraId="0C224471" w14:textId="77777777">
        <w:trPr>
          <w:trHeight w:val="500"/>
        </w:trPr>
        <w:tc>
          <w:tcPr>
            <w:tcW w:w="12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F9CF" w14:textId="77777777" w:rsidR="00321FA6" w:rsidRDefault="007D0D27">
            <w:pPr>
              <w:spacing w:before="240" w:after="240"/>
              <w:ind w:left="140" w:right="140"/>
            </w:pPr>
            <w:commentRangeStart w:id="50"/>
            <w:r>
              <w:lastRenderedPageBreak/>
              <w:t>5</w:t>
            </w:r>
            <w:commentRangeEnd w:id="50"/>
            <w:r>
              <w:commentReference w:id="50"/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3A56" w14:textId="77777777" w:rsidR="00321FA6" w:rsidRDefault="007D0D27">
            <w:pPr>
              <w:spacing w:before="240" w:after="240"/>
              <w:ind w:left="140" w:right="140"/>
            </w:pPr>
            <w:r>
              <w:t>Media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E1AA" w14:textId="77777777" w:rsidR="00321FA6" w:rsidRDefault="007D0D27">
            <w:pPr>
              <w:spacing w:before="240" w:after="240"/>
              <w:ind w:left="140" w:right="135"/>
            </w:pPr>
            <w:r>
              <w:t>Confirmación de pedido</w:t>
            </w:r>
            <w:r>
              <w:rPr>
                <w:b/>
              </w:rPr>
              <w:t xml:space="preserve"> con pago en efectivo</w:t>
            </w:r>
            <w:r>
              <w:t xml:space="preserve"> sin seleccionar un punto del mapa interactivo con datos de entrega programada NO válidas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0A3A" w14:textId="77777777" w:rsidR="00321FA6" w:rsidRDefault="007D0D27">
            <w:pPr>
              <w:spacing w:before="240" w:after="240"/>
              <w:ind w:right="135"/>
            </w:pPr>
            <w:r>
              <w:t>El cliente “pabloconsi” se encuentra logueado mediante Facebook con el mail “</w:t>
            </w:r>
            <w:hyperlink r:id="rId11">
              <w:r>
                <w:rPr>
                  <w:color w:val="1155CC"/>
                  <w:u w:val="single"/>
                </w:rPr>
                <w:t>consi@hotmail.com</w:t>
              </w:r>
            </w:hyperlink>
            <w:r>
              <w:t>”.</w:t>
            </w:r>
          </w:p>
          <w:p w14:paraId="3D5F3A3F" w14:textId="77777777" w:rsidR="00321FA6" w:rsidRDefault="007D0D27">
            <w:pPr>
              <w:spacing w:before="240" w:after="240"/>
              <w:ind w:right="135"/>
            </w:pPr>
            <w:r>
              <w:t>La dirección del comercio es el domicilio “Mariano Fragueiro 5001, Córdoba”.</w:t>
            </w:r>
          </w:p>
          <w:p w14:paraId="094A614D" w14:textId="77777777" w:rsidR="00321FA6" w:rsidRDefault="007D0D27">
            <w:pPr>
              <w:spacing w:before="240" w:after="240"/>
              <w:ind w:right="135"/>
            </w:pPr>
            <w:r>
              <w:t>La dirección de entrega es el domicilio “9384, número: 233, Córdoba”.</w:t>
            </w:r>
          </w:p>
          <w:p w14:paraId="0583755B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El producto seleccionado dentro del carrito es “X” con precio “100”.</w:t>
            </w:r>
          </w:p>
          <w:p w14:paraId="1F39E83F" w14:textId="77777777" w:rsidR="00321FA6" w:rsidRDefault="007D0D27">
            <w:pPr>
              <w:spacing w:before="240" w:after="240"/>
              <w:ind w:right="135"/>
            </w:pPr>
            <w:r>
              <w:t>Se ingresa como monto “-15”</w:t>
            </w:r>
          </w:p>
          <w:p w14:paraId="0B8F779B" w14:textId="77777777" w:rsidR="00321FA6" w:rsidRDefault="007D0D27">
            <w:pPr>
              <w:spacing w:before="240" w:after="240"/>
              <w:ind w:right="135"/>
            </w:pPr>
            <w:r>
              <w:t>La fecha de entrega es “27/09” y la hora es “20:00”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2A10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1. El cliente ingresa descripción del objeto a buscar en el campo “Descripción Objeto”</w:t>
            </w:r>
          </w:p>
          <w:p w14:paraId="1416567F" w14:textId="77777777" w:rsidR="00321FA6" w:rsidRDefault="007D0D27">
            <w:pPr>
              <w:spacing w:before="240" w:after="240"/>
              <w:ind w:right="135"/>
            </w:pPr>
            <w:r>
              <w:t>2. El cliente carga una foto en el campo “Adjuntar Imagen .JPG” de 5,5 MB</w:t>
            </w:r>
          </w:p>
          <w:p w14:paraId="3800FFD5" w14:textId="77777777" w:rsidR="00321FA6" w:rsidRDefault="007D0D27">
            <w:pPr>
              <w:spacing w:before="240" w:after="240"/>
              <w:ind w:right="135"/>
            </w:pPr>
            <w:r>
              <w:t>3. El cliente ingresa calle “Mariano Fragueiro” de la dirección del comercio</w:t>
            </w:r>
          </w:p>
          <w:p w14:paraId="196362FA" w14:textId="77777777" w:rsidR="00321FA6" w:rsidRDefault="007D0D27">
            <w:pPr>
              <w:spacing w:before="240" w:after="240"/>
              <w:ind w:right="135"/>
            </w:pPr>
            <w:r>
              <w:t xml:space="preserve">4. El cliente ingresa número de calle “5001” de la </w:t>
            </w:r>
            <w:r>
              <w:lastRenderedPageBreak/>
              <w:t>dirección del comercio</w:t>
            </w:r>
          </w:p>
          <w:p w14:paraId="14D8C712" w14:textId="77777777" w:rsidR="00321FA6" w:rsidRDefault="007D0D27">
            <w:pPr>
              <w:spacing w:before="240" w:after="240"/>
              <w:ind w:right="135"/>
            </w:pPr>
            <w:r>
              <w:t>5. El cliente ingresa ciudad “Córdoba” de la dirección del comercio</w:t>
            </w:r>
          </w:p>
          <w:p w14:paraId="5B59C47F" w14:textId="77777777" w:rsidR="00321FA6" w:rsidRDefault="007D0D27">
            <w:pPr>
              <w:spacing w:before="240" w:after="240"/>
              <w:ind w:right="135"/>
            </w:pPr>
            <w:r>
              <w:t>6. El cliente no ingresa referencia opcional</w:t>
            </w:r>
          </w:p>
          <w:p w14:paraId="1DD41681" w14:textId="77777777" w:rsidR="00321FA6" w:rsidRDefault="007D0D27">
            <w:pPr>
              <w:spacing w:before="240" w:after="240"/>
              <w:ind w:right="135"/>
            </w:pPr>
            <w:r>
              <w:t>7. El cliente ingresa calle “9384” de la dirección de entrega</w:t>
            </w:r>
          </w:p>
          <w:p w14:paraId="6C700896" w14:textId="77777777" w:rsidR="00321FA6" w:rsidRDefault="007D0D27">
            <w:pPr>
              <w:spacing w:before="240" w:after="240"/>
              <w:ind w:right="135"/>
            </w:pPr>
            <w:r>
              <w:t>8. El cliente ingresa número de calle “233” de la dirección de entrega</w:t>
            </w:r>
          </w:p>
          <w:p w14:paraId="21064566" w14:textId="77777777" w:rsidR="00321FA6" w:rsidRDefault="007D0D27">
            <w:pPr>
              <w:spacing w:before="240" w:after="240"/>
              <w:ind w:right="135"/>
            </w:pPr>
            <w:r>
              <w:t>9. El cliente ingresa ciudad “Córdoba” de la dirección de entrega</w:t>
            </w:r>
          </w:p>
          <w:p w14:paraId="08A12AE8" w14:textId="77777777" w:rsidR="00321FA6" w:rsidRDefault="007D0D27">
            <w:pPr>
              <w:spacing w:before="240" w:after="240"/>
              <w:ind w:right="135"/>
            </w:pPr>
            <w:r>
              <w:t>10. El cliente no ingresa referencia opcional</w:t>
            </w:r>
          </w:p>
          <w:p w14:paraId="29F7B962" w14:textId="77777777" w:rsidR="00321FA6" w:rsidRDefault="007D0D27">
            <w:pPr>
              <w:spacing w:before="240" w:after="240"/>
              <w:ind w:right="135"/>
            </w:pPr>
            <w:r>
              <w:t>11. El cliente selecciona como forma de pago “Efectivo”</w:t>
            </w:r>
          </w:p>
          <w:p w14:paraId="1F8FB9CC" w14:textId="77777777" w:rsidR="00321FA6" w:rsidRDefault="007D0D27">
            <w:pPr>
              <w:spacing w:before="240" w:after="240"/>
              <w:ind w:right="135"/>
            </w:pPr>
            <w:r>
              <w:t>12. El cliente ingresa “-15” en el campo monto</w:t>
            </w:r>
          </w:p>
          <w:p w14:paraId="67D78EBD" w14:textId="77777777" w:rsidR="00321FA6" w:rsidRDefault="007D0D27">
            <w:pPr>
              <w:spacing w:before="240" w:after="240"/>
              <w:ind w:right="135"/>
            </w:pPr>
            <w:r>
              <w:t>13. El cliente selecciona cuando quiere recibirlo “Programar fecha de entrega”</w:t>
            </w:r>
          </w:p>
          <w:p w14:paraId="538BDB60" w14:textId="77777777" w:rsidR="00321FA6" w:rsidRDefault="007D0D27">
            <w:pPr>
              <w:spacing w:before="240" w:after="240"/>
              <w:ind w:right="135"/>
            </w:pPr>
            <w:r>
              <w:t>14. El cliente ingresa “27/09” en el campo Fecha de Entrega</w:t>
            </w:r>
          </w:p>
          <w:p w14:paraId="376BCF3D" w14:textId="77777777" w:rsidR="00321FA6" w:rsidRDefault="007D0D27">
            <w:pPr>
              <w:spacing w:before="240" w:after="240"/>
              <w:ind w:right="135"/>
            </w:pPr>
            <w:r>
              <w:lastRenderedPageBreak/>
              <w:t>15. El cliente ingresa “25:00” en el campo Hora de Entrega</w:t>
            </w:r>
          </w:p>
          <w:p w14:paraId="3DFA1713" w14:textId="77777777" w:rsidR="00321FA6" w:rsidRDefault="007D0D27">
            <w:pPr>
              <w:spacing w:before="240" w:after="240"/>
              <w:ind w:right="135"/>
            </w:pPr>
            <w:r>
              <w:t>16. El cliente presiona el botón “Confirmar Pedido”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0B6B" w14:textId="77777777" w:rsidR="00321FA6" w:rsidRDefault="007D0D27">
            <w:pPr>
              <w:spacing w:before="240" w:after="240"/>
              <w:ind w:right="140"/>
            </w:pPr>
            <w:r>
              <w:lastRenderedPageBreak/>
              <w:t>1. Se indica validación correcta del campo “Descripción Objeto”</w:t>
            </w:r>
          </w:p>
          <w:p w14:paraId="3946E7B5" w14:textId="77777777" w:rsidR="00321FA6" w:rsidRDefault="00321FA6">
            <w:pPr>
              <w:spacing w:before="240" w:after="240"/>
              <w:ind w:right="140"/>
            </w:pPr>
          </w:p>
          <w:p w14:paraId="7033CA71" w14:textId="77777777" w:rsidR="00321FA6" w:rsidRDefault="007D0D27">
            <w:pPr>
              <w:spacing w:before="240" w:after="240"/>
              <w:ind w:right="140"/>
            </w:pPr>
            <w:r>
              <w:t>2. El sistema muestra mensaje indicando el tamaño máximo del archivo .JPG</w:t>
            </w:r>
          </w:p>
          <w:p w14:paraId="0DEA3A07" w14:textId="77777777" w:rsidR="00321FA6" w:rsidRDefault="007D0D27">
            <w:pPr>
              <w:spacing w:before="240" w:after="240"/>
              <w:ind w:right="135"/>
            </w:pPr>
            <w:r>
              <w:t>3. Se indica validación correcta del campo “Calle”</w:t>
            </w:r>
          </w:p>
          <w:p w14:paraId="6DC0E473" w14:textId="77777777" w:rsidR="00321FA6" w:rsidRDefault="00321FA6">
            <w:pPr>
              <w:spacing w:before="240" w:after="240"/>
              <w:ind w:right="135"/>
            </w:pPr>
          </w:p>
          <w:p w14:paraId="1C08FBAD" w14:textId="77777777" w:rsidR="00321FA6" w:rsidRDefault="007D0D27">
            <w:pPr>
              <w:spacing w:before="240" w:after="240"/>
              <w:ind w:right="140"/>
            </w:pPr>
            <w:r>
              <w:t xml:space="preserve">4. El sistema indica ERROR al validar el </w:t>
            </w:r>
            <w:r>
              <w:lastRenderedPageBreak/>
              <w:t>campo “Número de Calle”</w:t>
            </w:r>
          </w:p>
          <w:p w14:paraId="1FABE4E8" w14:textId="77777777" w:rsidR="00321FA6" w:rsidRDefault="00321FA6">
            <w:pPr>
              <w:spacing w:before="240" w:after="240"/>
              <w:ind w:right="140"/>
            </w:pPr>
          </w:p>
          <w:p w14:paraId="20794F95" w14:textId="77777777" w:rsidR="00321FA6" w:rsidRDefault="007D0D27">
            <w:pPr>
              <w:spacing w:before="240" w:after="240"/>
              <w:ind w:right="140"/>
            </w:pPr>
            <w:r>
              <w:t>5. Se indica validación correcta del campo “Ciudad”</w:t>
            </w:r>
          </w:p>
          <w:p w14:paraId="68EEBC8D" w14:textId="77777777" w:rsidR="00321FA6" w:rsidRDefault="00321FA6">
            <w:pPr>
              <w:spacing w:before="240" w:after="240"/>
              <w:ind w:right="140"/>
            </w:pPr>
          </w:p>
          <w:p w14:paraId="29C45A9F" w14:textId="77777777" w:rsidR="00321FA6" w:rsidRDefault="00321FA6">
            <w:pPr>
              <w:spacing w:before="240" w:after="240"/>
              <w:ind w:right="140"/>
            </w:pPr>
          </w:p>
          <w:p w14:paraId="6CD540BA" w14:textId="77777777" w:rsidR="00321FA6" w:rsidRDefault="00321FA6">
            <w:pPr>
              <w:spacing w:before="240" w:after="240"/>
              <w:ind w:right="140"/>
            </w:pPr>
          </w:p>
          <w:p w14:paraId="4C211DE6" w14:textId="77777777" w:rsidR="00321FA6" w:rsidRDefault="007D0D27">
            <w:pPr>
              <w:spacing w:before="240" w:after="240"/>
              <w:ind w:right="140"/>
            </w:pPr>
            <w:r>
              <w:t>7. El sistema indica ERROR al validar el campo “Calle”</w:t>
            </w:r>
          </w:p>
          <w:p w14:paraId="2D84E3FC" w14:textId="77777777" w:rsidR="00321FA6" w:rsidRDefault="007D0D27">
            <w:pPr>
              <w:spacing w:before="240" w:after="240"/>
              <w:ind w:right="140"/>
            </w:pPr>
            <w:r>
              <w:t>8. El sistema indica ERROR al validar el campo “Número de Calle”</w:t>
            </w:r>
          </w:p>
          <w:p w14:paraId="5E2B15CF" w14:textId="77777777" w:rsidR="00321FA6" w:rsidRDefault="007D0D27">
            <w:pPr>
              <w:spacing w:before="240" w:after="240"/>
              <w:ind w:right="140"/>
            </w:pPr>
            <w:r>
              <w:t>9. Se indica validación correcta del campo “Ciudad”</w:t>
            </w:r>
          </w:p>
          <w:p w14:paraId="35F0892E" w14:textId="77777777" w:rsidR="00321FA6" w:rsidRDefault="00321FA6">
            <w:pPr>
              <w:spacing w:before="240" w:after="240"/>
              <w:ind w:right="140"/>
            </w:pPr>
          </w:p>
          <w:p w14:paraId="67CB8186" w14:textId="77777777" w:rsidR="00321FA6" w:rsidRDefault="00321FA6">
            <w:pPr>
              <w:spacing w:before="240" w:after="240"/>
              <w:ind w:right="140"/>
            </w:pPr>
          </w:p>
          <w:p w14:paraId="0534ED64" w14:textId="77777777" w:rsidR="00321FA6" w:rsidRDefault="00321FA6">
            <w:pPr>
              <w:spacing w:before="240" w:after="240"/>
              <w:ind w:right="140"/>
            </w:pPr>
          </w:p>
          <w:p w14:paraId="5A83C488" w14:textId="77777777" w:rsidR="00321FA6" w:rsidRDefault="00321FA6">
            <w:pPr>
              <w:spacing w:before="240" w:after="240"/>
              <w:ind w:right="140"/>
            </w:pPr>
          </w:p>
          <w:p w14:paraId="0C177FE2" w14:textId="77777777" w:rsidR="00321FA6" w:rsidRDefault="007D0D27">
            <w:pPr>
              <w:spacing w:before="240" w:after="240"/>
              <w:ind w:right="140"/>
            </w:pPr>
            <w:r>
              <w:t>12. El sistema indica ERROR al validar el campo “Monto”</w:t>
            </w:r>
          </w:p>
          <w:p w14:paraId="7C91B8D8" w14:textId="77777777" w:rsidR="00321FA6" w:rsidRDefault="00321FA6">
            <w:pPr>
              <w:spacing w:before="240" w:after="240"/>
              <w:ind w:right="140"/>
            </w:pPr>
          </w:p>
          <w:p w14:paraId="7D6D3C10" w14:textId="77777777" w:rsidR="00321FA6" w:rsidRDefault="00321FA6">
            <w:pPr>
              <w:spacing w:before="240" w:after="240"/>
              <w:ind w:right="140"/>
            </w:pPr>
          </w:p>
          <w:p w14:paraId="62A62CEB" w14:textId="77777777" w:rsidR="00321FA6" w:rsidRDefault="00321FA6">
            <w:pPr>
              <w:spacing w:before="240" w:after="240"/>
              <w:ind w:right="140"/>
            </w:pPr>
          </w:p>
          <w:p w14:paraId="1C161DFF" w14:textId="77777777" w:rsidR="00321FA6" w:rsidRDefault="00321FA6">
            <w:pPr>
              <w:spacing w:before="240" w:after="240"/>
              <w:ind w:right="140"/>
            </w:pPr>
          </w:p>
          <w:p w14:paraId="17898553" w14:textId="77777777" w:rsidR="00321FA6" w:rsidRDefault="007D0D27">
            <w:pPr>
              <w:spacing w:before="240" w:after="240"/>
              <w:ind w:right="140"/>
            </w:pPr>
            <w:r>
              <w:t xml:space="preserve">14. El sistema indica ERROR al validar el </w:t>
            </w:r>
            <w:r>
              <w:lastRenderedPageBreak/>
              <w:t>campo “Fecha de Entrega”</w:t>
            </w:r>
          </w:p>
          <w:p w14:paraId="11CC71C9" w14:textId="77777777" w:rsidR="00321FA6" w:rsidRDefault="007D0D27">
            <w:pPr>
              <w:spacing w:before="240" w:after="240"/>
              <w:ind w:right="140"/>
            </w:pPr>
            <w:r>
              <w:t>15. El sistema indica ERROR al validar el campo “Hora de Entrega”</w:t>
            </w:r>
          </w:p>
          <w:p w14:paraId="6B35DB12" w14:textId="77777777" w:rsidR="00321FA6" w:rsidRDefault="007D0D27">
            <w:pPr>
              <w:spacing w:before="240" w:after="240"/>
              <w:ind w:right="140"/>
            </w:pPr>
            <w:r>
              <w:t>16. Se muestra el mensaje “Error al confirmar Pedido, revise los campos obligatorios”</w:t>
            </w:r>
          </w:p>
        </w:tc>
      </w:tr>
      <w:tr w:rsidR="00321FA6" w14:paraId="449E9595" w14:textId="77777777">
        <w:trPr>
          <w:trHeight w:val="500"/>
        </w:trPr>
        <w:tc>
          <w:tcPr>
            <w:tcW w:w="12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631E" w14:textId="77777777" w:rsidR="00321FA6" w:rsidRDefault="00321FA6">
            <w:pPr>
              <w:spacing w:before="240" w:after="240"/>
              <w:ind w:left="140" w:right="140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34FC" w14:textId="77777777" w:rsidR="00321FA6" w:rsidRDefault="00321FA6">
            <w:pPr>
              <w:spacing w:before="240" w:after="240"/>
              <w:ind w:left="140" w:right="140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A580" w14:textId="77777777" w:rsidR="00321FA6" w:rsidRDefault="00321FA6">
            <w:pPr>
              <w:spacing w:before="240" w:after="240"/>
              <w:ind w:left="140" w:right="140"/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0661" w14:textId="77777777" w:rsidR="00321FA6" w:rsidRDefault="00321FA6">
            <w:pPr>
              <w:spacing w:before="240" w:after="240"/>
              <w:ind w:right="140"/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79C6" w14:textId="77777777" w:rsidR="00321FA6" w:rsidRDefault="00321FA6">
            <w:pPr>
              <w:spacing w:before="240" w:after="240"/>
              <w:ind w:right="140"/>
            </w:pP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8628" w14:textId="77777777" w:rsidR="00321FA6" w:rsidRDefault="00321FA6">
            <w:pPr>
              <w:spacing w:before="240" w:after="240"/>
              <w:ind w:right="140"/>
            </w:pPr>
          </w:p>
        </w:tc>
      </w:tr>
      <w:tr w:rsidR="00321FA6" w14:paraId="5256A397" w14:textId="77777777">
        <w:trPr>
          <w:trHeight w:val="500"/>
        </w:trPr>
        <w:tc>
          <w:tcPr>
            <w:tcW w:w="12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41EF" w14:textId="77777777" w:rsidR="00321FA6" w:rsidRDefault="00321FA6">
            <w:pPr>
              <w:spacing w:before="240" w:after="240"/>
              <w:ind w:left="140" w:right="140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2845" w14:textId="77777777" w:rsidR="00321FA6" w:rsidRDefault="00321FA6">
            <w:pPr>
              <w:spacing w:before="240" w:after="240"/>
              <w:ind w:left="140" w:right="140"/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AC9E" w14:textId="77777777" w:rsidR="00321FA6" w:rsidRDefault="00321FA6">
            <w:pPr>
              <w:spacing w:before="240" w:after="240"/>
              <w:ind w:left="140" w:right="140"/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032A" w14:textId="77777777" w:rsidR="00321FA6" w:rsidRDefault="00321FA6">
            <w:pPr>
              <w:spacing w:before="240" w:after="240"/>
              <w:ind w:right="140"/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2CF7" w14:textId="77777777" w:rsidR="00321FA6" w:rsidRDefault="00321FA6">
            <w:pPr>
              <w:spacing w:before="240" w:after="240"/>
              <w:ind w:right="140"/>
            </w:pP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B6E1" w14:textId="77777777" w:rsidR="00321FA6" w:rsidRDefault="00321FA6">
            <w:pPr>
              <w:spacing w:before="240" w:after="240"/>
              <w:ind w:right="140"/>
            </w:pPr>
          </w:p>
        </w:tc>
      </w:tr>
    </w:tbl>
    <w:p w14:paraId="60CEA721" w14:textId="77777777" w:rsidR="00321FA6" w:rsidRDefault="00321FA6"/>
    <w:sectPr w:rsidR="00321F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arget" w:date="2020-09-25T20:33:00Z" w:initials="">
    <w:p w14:paraId="2BE265C4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Puede nombrarse la condicion externa  como: "Direccion del Comercio" para abarcar todos los campos (Calle, numero, ciudad y ref. opcional)?</w:t>
      </w:r>
    </w:p>
  </w:comment>
  <w:comment w:id="2" w:author="Juan Ignacio Ledesma" w:date="2020-09-28T21:45:00Z" w:initials="">
    <w:p w14:paraId="2766CBD9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Creo que no porque hay campos con clases de equivalencias distintas</w:t>
      </w:r>
    </w:p>
  </w:comment>
  <w:comment w:id="3" w:author="Juan Ignacio Ledesma" w:date="2020-09-28T21:46:00Z" w:initials="">
    <w:p w14:paraId="2DA70DCA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También se puede incluir el apóstrofe y el acento</w:t>
      </w:r>
    </w:p>
  </w:comment>
  <w:comment w:id="4" w:author="Rarget" w:date="2020-09-25T20:33:00Z" w:initials="">
    <w:p w14:paraId="7CC8BC92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Puede nombrarse la condicion externa  como: "Direccion del Comercio" para abarcar todos los campos (Calle, numero, ciudad y ref. opcional)?</w:t>
      </w:r>
    </w:p>
  </w:comment>
  <w:comment w:id="5" w:author="Juan Ignacio Ledesma" w:date="2020-09-28T21:45:00Z" w:initials="">
    <w:p w14:paraId="3BF7241A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Creo que no porque hay campos con clases de equivalencias distintas</w:t>
      </w:r>
    </w:p>
  </w:comment>
  <w:comment w:id="6" w:author="Rarget" w:date="2020-09-25T20:33:00Z" w:initials="">
    <w:p w14:paraId="1330C50D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Puede nombrarse la condicion externa  como: "Direccion del Comercio" para abarcar todos los campos (Calle, numero, ciudad y ref. opcional)?</w:t>
      </w:r>
    </w:p>
  </w:comment>
  <w:comment w:id="7" w:author="Juan Ignacio Ledesma" w:date="2020-09-28T21:45:00Z" w:initials="">
    <w:p w14:paraId="510441C3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Creo que no porque hay campos con clases de equivalencias distintas</w:t>
      </w:r>
    </w:p>
  </w:comment>
  <w:comment w:id="8" w:author="Rarget" w:date="2020-09-25T20:33:00Z" w:initials="">
    <w:p w14:paraId="2B5BBEF7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Puede nombrarse la condicion externa  como: "Direccion del Comercio" para abarcar todos los campos (Calle, numero, ciudad y ref. opcional)?</w:t>
      </w:r>
    </w:p>
  </w:comment>
  <w:comment w:id="9" w:author="Juan Ignacio Ledesma" w:date="2020-09-28T21:45:00Z" w:initials="">
    <w:p w14:paraId="79B9DD7F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Creo que no porque hay campos con clases de equivalencias distintas</w:t>
      </w:r>
    </w:p>
  </w:comment>
  <w:comment w:id="10" w:author="Juan Ignacio Ledesma" w:date="2020-09-28T21:57:00Z" w:initials="">
    <w:p w14:paraId="6A73542F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Porque no se permiten especiales?</w:t>
      </w:r>
    </w:p>
  </w:comment>
  <w:comment w:id="11" w:author="Juan Ignacio Ledesma" w:date="2020-09-28T21:58:00Z" w:initials="">
    <w:p w14:paraId="65718370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 es opcional, lo puedo dejar vacío</w:t>
      </w:r>
    </w:p>
  </w:comment>
  <w:comment w:id="12" w:author="Aye Coronel" w:date="2020-09-28T22:02:00Z" w:initials="">
    <w:p w14:paraId="4ECC3CE6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Sería una válida entonces no?</w:t>
      </w:r>
    </w:p>
  </w:comment>
  <w:comment w:id="13" w:author="Juan Ignacio Ledesma" w:date="2020-09-28T22:03:00Z" w:initials="">
    <w:p w14:paraId="0C491BE6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sip</w:t>
      </w:r>
    </w:p>
  </w:comment>
  <w:comment w:id="15" w:author="Juan Ignacio Ledesma" w:date="2020-09-28T21:58:00Z" w:initials="">
    <w:p w14:paraId="6BBFFFF3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Porque no se permiten solo números?</w:t>
      </w:r>
    </w:p>
  </w:comment>
  <w:comment w:id="20" w:author="Juan Ignacio Ledesma" w:date="2020-09-28T21:58:00Z" w:initials="">
    <w:p w14:paraId="3FCAEC5D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 es opcional, lo puedo dejar vacío</w:t>
      </w:r>
    </w:p>
  </w:comment>
  <w:comment w:id="21" w:author="Aye Coronel" w:date="2020-09-28T22:02:00Z" w:initials="">
    <w:p w14:paraId="66DA7297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Sería una válida entonces no?</w:t>
      </w:r>
    </w:p>
  </w:comment>
  <w:comment w:id="22" w:author="Juan Ignacio Ledesma" w:date="2020-09-28T22:03:00Z" w:initials="">
    <w:p w14:paraId="656AFDA5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sip</w:t>
      </w:r>
    </w:p>
  </w:comment>
  <w:comment w:id="34" w:author="Juan Ignacio Ledesma" w:date="2020-09-28T22:14:00Z" w:initials="">
    <w:p w14:paraId="54918745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 necesario? porque ya se esta diciendo que no se puede poner el -</w:t>
      </w:r>
    </w:p>
  </w:comment>
  <w:comment w:id="35" w:author="Aye Coronel" w:date="2020-09-28T22:15:00Z" w:initials="">
    <w:p w14:paraId="6DFF4438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tenes razon, creo que sería lo mismo</w:t>
      </w:r>
    </w:p>
  </w:comment>
  <w:comment w:id="36" w:author="Aye Coronel" w:date="2020-09-28T22:32:00Z" w:initials="">
    <w:p w14:paraId="74E91698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Acá se incluye los caracteres especiales y nros?</w:t>
      </w:r>
    </w:p>
  </w:comment>
  <w:comment w:id="37" w:author="Juan Ignacio Ledesma" w:date="2020-09-28T22:35:00Z" w:initials="">
    <w:p w14:paraId="2D14C7F8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 pensaba mas en una verificacion de que el nombre ingresado es titular de la tarjeta pero creo que eso no lo valida la app</w:t>
      </w:r>
    </w:p>
  </w:comment>
  <w:comment w:id="38" w:author="Juan Manuel Casella" w:date="2020-09-27T21:44:00Z" w:initials="">
    <w:p w14:paraId="11484D96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Hará falta poner el de la ciudad distinta</w:t>
      </w:r>
    </w:p>
  </w:comment>
  <w:comment w:id="43" w:author="Rarget" w:date="2020-09-27T13:26:00Z" w:initials="">
    <w:p w14:paraId="1DD53AD4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CA: 2, 11</w:t>
      </w:r>
    </w:p>
  </w:comment>
  <w:comment w:id="44" w:author="Aye Coronel" w:date="2020-09-28T22:47:00Z" w:initials="">
    <w:p w14:paraId="183E877F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El producto no se selecciona, se ingresa una descripción</w:t>
      </w:r>
    </w:p>
  </w:comment>
  <w:comment w:id="45" w:author="Aye Coronel" w:date="2020-09-28T21:33:00Z" w:initials="">
    <w:p w14:paraId="31E0DA9F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Qué descripción?</w:t>
      </w:r>
    </w:p>
  </w:comment>
  <w:comment w:id="46" w:author="Rarget" w:date="2020-09-27T13:23:00Z" w:initials="">
    <w:p w14:paraId="1A2FC42E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CA: 4, 8, 9, 10</w:t>
      </w:r>
    </w:p>
  </w:comment>
  <w:comment w:id="47" w:author="Rarget" w:date="2020-09-27T14:06:00Z" w:initials="">
    <w:p w14:paraId="3585D7F4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CA: 1</w:t>
      </w:r>
    </w:p>
  </w:comment>
  <w:comment w:id="48" w:author="Aye Coronel" w:date="2020-09-28T21:37:00Z" w:initials="">
    <w:p w14:paraId="6ABA6ACE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qué ingresa?</w:t>
      </w:r>
    </w:p>
  </w:comment>
  <w:comment w:id="49" w:author="Rarget" w:date="2020-09-27T13:33:00Z" w:initials="">
    <w:p w14:paraId="0CA03F66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CA: 3, 9, 11</w:t>
      </w:r>
    </w:p>
  </w:comment>
  <w:comment w:id="50" w:author="Rarget" w:date="2020-09-27T14:08:00Z" w:initials="">
    <w:p w14:paraId="7AACE85E" w14:textId="77777777" w:rsidR="007D0D27" w:rsidRDefault="007D0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CA: 5, 7. Se incluyen clases de equivalencia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E265C4" w15:done="0"/>
  <w15:commentEx w15:paraId="2766CBD9" w15:done="0"/>
  <w15:commentEx w15:paraId="2DA70DCA" w15:done="0"/>
  <w15:commentEx w15:paraId="7CC8BC92" w15:done="0"/>
  <w15:commentEx w15:paraId="3BF7241A" w15:done="0"/>
  <w15:commentEx w15:paraId="1330C50D" w15:done="0"/>
  <w15:commentEx w15:paraId="510441C3" w15:done="0"/>
  <w15:commentEx w15:paraId="2B5BBEF7" w15:done="0"/>
  <w15:commentEx w15:paraId="79B9DD7F" w15:done="0"/>
  <w15:commentEx w15:paraId="6A73542F" w15:done="0"/>
  <w15:commentEx w15:paraId="65718370" w15:done="0"/>
  <w15:commentEx w15:paraId="4ECC3CE6" w15:done="0"/>
  <w15:commentEx w15:paraId="0C491BE6" w15:done="0"/>
  <w15:commentEx w15:paraId="6BBFFFF3" w15:done="0"/>
  <w15:commentEx w15:paraId="3FCAEC5D" w15:done="0"/>
  <w15:commentEx w15:paraId="66DA7297" w15:done="0"/>
  <w15:commentEx w15:paraId="656AFDA5" w15:done="0"/>
  <w15:commentEx w15:paraId="54918745" w15:done="0"/>
  <w15:commentEx w15:paraId="6DFF4438" w15:done="0"/>
  <w15:commentEx w15:paraId="74E91698" w15:done="0"/>
  <w15:commentEx w15:paraId="2D14C7F8" w15:done="0"/>
  <w15:commentEx w15:paraId="11484D96" w15:done="0"/>
  <w15:commentEx w15:paraId="1DD53AD4" w15:done="0"/>
  <w15:commentEx w15:paraId="183E877F" w15:done="0"/>
  <w15:commentEx w15:paraId="31E0DA9F" w15:done="0"/>
  <w15:commentEx w15:paraId="1A2FC42E" w15:done="0"/>
  <w15:commentEx w15:paraId="3585D7F4" w15:done="0"/>
  <w15:commentEx w15:paraId="6ABA6ACE" w15:done="0"/>
  <w15:commentEx w15:paraId="0CA03F66" w15:done="0"/>
  <w15:commentEx w15:paraId="7AACE8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3E72"/>
    <w:multiLevelType w:val="multilevel"/>
    <w:tmpl w:val="BAD86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D1D3B"/>
    <w:multiLevelType w:val="multilevel"/>
    <w:tmpl w:val="20B88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F7D53"/>
    <w:multiLevelType w:val="multilevel"/>
    <w:tmpl w:val="7E5876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BF4C3A"/>
    <w:multiLevelType w:val="multilevel"/>
    <w:tmpl w:val="2A0EC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CB47FB"/>
    <w:multiLevelType w:val="multilevel"/>
    <w:tmpl w:val="334650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212075"/>
    <w:multiLevelType w:val="multilevel"/>
    <w:tmpl w:val="D02A70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DA421B"/>
    <w:multiLevelType w:val="multilevel"/>
    <w:tmpl w:val="97C842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8245FD"/>
    <w:multiLevelType w:val="multilevel"/>
    <w:tmpl w:val="79E6F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6263D9"/>
    <w:multiLevelType w:val="multilevel"/>
    <w:tmpl w:val="72E43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A3094A"/>
    <w:multiLevelType w:val="multilevel"/>
    <w:tmpl w:val="0A9EB3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415879"/>
    <w:multiLevelType w:val="multilevel"/>
    <w:tmpl w:val="B882F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4A7A55"/>
    <w:multiLevelType w:val="multilevel"/>
    <w:tmpl w:val="C930C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AC47E6"/>
    <w:multiLevelType w:val="multilevel"/>
    <w:tmpl w:val="06986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9A7BE3"/>
    <w:multiLevelType w:val="multilevel"/>
    <w:tmpl w:val="11648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2B36C1"/>
    <w:multiLevelType w:val="multilevel"/>
    <w:tmpl w:val="7FCC2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3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  <w:num w:numId="12">
    <w:abstractNumId w:val="12"/>
  </w:num>
  <w:num w:numId="13">
    <w:abstractNumId w:val="14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A6"/>
    <w:rsid w:val="00064E88"/>
    <w:rsid w:val="00321FA6"/>
    <w:rsid w:val="007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158B"/>
  <w15:docId w15:val="{84A04A57-D2D5-4435-B890-AF9B89A6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0D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ns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cons@hotmail.com" TargetMode="External"/><Relationship Id="rId5" Type="http://schemas.openxmlformats.org/officeDocument/2006/relationships/comments" Target="comments.xml"/><Relationship Id="rId10" Type="http://schemas.openxmlformats.org/officeDocument/2006/relationships/hyperlink" Target="mailto:con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3075</Words>
  <Characters>16915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2020-09-28T22:53:00Z</dcterms:created>
  <dcterms:modified xsi:type="dcterms:W3CDTF">2020-09-29T10:52:00Z</dcterms:modified>
</cp:coreProperties>
</file>