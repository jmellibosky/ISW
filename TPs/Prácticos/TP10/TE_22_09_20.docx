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rPr>
      </w:pPr>
      <w:r w:rsidDel="00000000" w:rsidR="00000000" w:rsidRPr="00000000">
        <w:rPr>
          <w:sz w:val="28"/>
          <w:szCs w:val="28"/>
          <w:rtl w:val="0"/>
        </w:rPr>
        <w:t xml:space="preserve">Universidad Tecnológica Nacional – Facultad Regional Córdoba</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sz w:val="60"/>
          <w:szCs w:val="60"/>
        </w:rPr>
      </w:pPr>
      <w:r w:rsidDel="00000000" w:rsidR="00000000" w:rsidRPr="00000000">
        <w:rPr>
          <w:sz w:val="60"/>
          <w:szCs w:val="60"/>
          <w:rtl w:val="0"/>
        </w:rPr>
        <w:t xml:space="preserve">Ingeniería de Software</w:t>
      </w:r>
    </w:p>
    <w:p w:rsidR="00000000" w:rsidDel="00000000" w:rsidP="00000000" w:rsidRDefault="00000000" w:rsidRPr="00000000" w14:paraId="00000004">
      <w:pPr>
        <w:spacing w:line="276" w:lineRule="auto"/>
        <w:jc w:val="center"/>
        <w:rPr>
          <w:sz w:val="28"/>
          <w:szCs w:val="28"/>
        </w:rPr>
      </w:pPr>
      <w:r w:rsidDel="00000000" w:rsidR="00000000" w:rsidRPr="00000000">
        <w:rPr>
          <w:sz w:val="28"/>
          <w:szCs w:val="28"/>
          <w:rtl w:val="0"/>
        </w:rPr>
        <w:t xml:space="preserve">Proyecto Práctico de Aplicación Integrador</w:t>
      </w:r>
    </w:p>
    <w:p w:rsidR="00000000" w:rsidDel="00000000" w:rsidP="00000000" w:rsidRDefault="00000000" w:rsidRPr="00000000" w14:paraId="00000005">
      <w:pPr>
        <w:spacing w:line="276" w:lineRule="auto"/>
        <w:jc w:val="center"/>
        <w:rPr>
          <w:sz w:val="28"/>
          <w:szCs w:val="28"/>
        </w:rPr>
      </w:pPr>
      <w:r w:rsidDel="00000000" w:rsidR="00000000" w:rsidRPr="00000000">
        <w:rPr>
          <w:rtl w:val="0"/>
        </w:rPr>
      </w:r>
    </w:p>
    <w:p w:rsidR="00000000" w:rsidDel="00000000" w:rsidP="00000000" w:rsidRDefault="00000000" w:rsidRPr="00000000" w14:paraId="00000006">
      <w:pPr>
        <w:spacing w:line="276" w:lineRule="auto"/>
        <w:jc w:val="center"/>
        <w:rPr>
          <w:sz w:val="36"/>
          <w:szCs w:val="36"/>
        </w:rPr>
      </w:pPr>
      <w:r w:rsidDel="00000000" w:rsidR="00000000" w:rsidRPr="00000000">
        <w:rPr>
          <w:sz w:val="36"/>
          <w:szCs w:val="36"/>
          <w:rtl w:val="0"/>
        </w:rPr>
        <w:t xml:space="preserve">PRÁCTICO 10</w:t>
      </w:r>
    </w:p>
    <w:p w:rsidR="00000000" w:rsidDel="00000000" w:rsidP="00000000" w:rsidRDefault="00000000" w:rsidRPr="00000000" w14:paraId="00000007">
      <w:pPr>
        <w:spacing w:line="276" w:lineRule="auto"/>
        <w:jc w:val="center"/>
        <w:rPr>
          <w:sz w:val="28"/>
          <w:szCs w:val="28"/>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Curso:</w:t>
      </w:r>
      <w:r w:rsidDel="00000000" w:rsidR="00000000" w:rsidRPr="00000000">
        <w:rPr>
          <w:sz w:val="24"/>
          <w:szCs w:val="24"/>
          <w:rtl w:val="0"/>
        </w:rPr>
        <w:t xml:space="preserve"> 4K1</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Grupo</w:t>
      </w:r>
      <w:r w:rsidDel="00000000" w:rsidR="00000000" w:rsidRPr="00000000">
        <w:rPr>
          <w:sz w:val="24"/>
          <w:szCs w:val="24"/>
          <w:rtl w:val="0"/>
        </w:rPr>
        <w:t xml:space="preserve"> </w:t>
      </w:r>
      <w:r w:rsidDel="00000000" w:rsidR="00000000" w:rsidRPr="00000000">
        <w:rPr>
          <w:b w:val="1"/>
          <w:sz w:val="24"/>
          <w:szCs w:val="24"/>
          <w:rtl w:val="0"/>
        </w:rPr>
        <w:t xml:space="preserve">N°</w:t>
      </w:r>
      <w:r w:rsidDel="00000000" w:rsidR="00000000" w:rsidRPr="00000000">
        <w:rPr>
          <w:sz w:val="24"/>
          <w:szCs w:val="24"/>
          <w:rtl w:val="0"/>
        </w:rPr>
        <w:t xml:space="preserve"> </w:t>
      </w:r>
      <w:r w:rsidDel="00000000" w:rsidR="00000000" w:rsidRPr="00000000">
        <w:rPr>
          <w:b w:val="1"/>
          <w:sz w:val="24"/>
          <w:szCs w:val="24"/>
          <w:rtl w:val="0"/>
        </w:rPr>
        <w:t xml:space="preserve">10</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after="200" w:line="276" w:lineRule="auto"/>
        <w:rPr>
          <w:b w:val="1"/>
        </w:rPr>
      </w:pPr>
      <w:r w:rsidDel="00000000" w:rsidR="00000000" w:rsidRPr="00000000">
        <w:rPr>
          <w:b w:val="1"/>
          <w:sz w:val="24"/>
          <w:szCs w:val="24"/>
          <w:rtl w:val="0"/>
        </w:rPr>
        <w:t xml:space="preserve">Integrantes</w:t>
      </w:r>
      <w:r w:rsidDel="00000000" w:rsidR="00000000" w:rsidRPr="00000000">
        <w:rPr>
          <w:rtl w:val="0"/>
        </w:rPr>
      </w:r>
    </w:p>
    <w:tbl>
      <w:tblPr>
        <w:tblStyle w:val="Table1"/>
        <w:tblW w:w="85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080"/>
        <w:gridCol w:w="4380"/>
        <w:tblGridChange w:id="0">
          <w:tblGrid>
            <w:gridCol w:w="3135"/>
            <w:gridCol w:w="1080"/>
            <w:gridCol w:w="4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Nombre y 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Legajo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Ayelén del Milagro Coronel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76257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ayelen.coronel98@gmail.com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Franco Ignacio Rudy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77246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rudyxptrent@hotmail.com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Fabio Hugo Farfan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52224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farfan.fabio@gmail.com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Juan Ignacio Ledesma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72325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juanignacioledesma97@gmail.com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Juan Manuel Casella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78139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99juanmanuelcasella@gmail.com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Joaquín Mellibosky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76185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joaquinm.utn@gmail.com</w:t>
            </w:r>
          </w:p>
        </w:tc>
      </w:tr>
    </w:tbl>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4"/>
          <w:szCs w:val="24"/>
        </w:rPr>
      </w:pPr>
      <w:r w:rsidDel="00000000" w:rsidR="00000000" w:rsidRPr="00000000">
        <w:rPr>
          <w:b w:val="1"/>
          <w:sz w:val="24"/>
          <w:szCs w:val="24"/>
          <w:rtl w:val="0"/>
        </w:rPr>
        <w:t xml:space="preserve">Docentes</w:t>
      </w:r>
    </w:p>
    <w:p w:rsidR="00000000" w:rsidDel="00000000" w:rsidP="00000000" w:rsidRDefault="00000000" w:rsidRPr="00000000" w14:paraId="00000025">
      <w:pPr>
        <w:numPr>
          <w:ilvl w:val="0"/>
          <w:numId w:val="1"/>
        </w:numPr>
        <w:spacing w:line="276" w:lineRule="auto"/>
        <w:ind w:left="720" w:hanging="360"/>
        <w:rPr>
          <w:sz w:val="24"/>
          <w:szCs w:val="24"/>
        </w:rPr>
      </w:pPr>
      <w:r w:rsidDel="00000000" w:rsidR="00000000" w:rsidRPr="00000000">
        <w:rPr>
          <w:sz w:val="24"/>
          <w:szCs w:val="24"/>
          <w:rtl w:val="0"/>
        </w:rPr>
        <w:t xml:space="preserve">Meles, Silvia Judith</w:t>
      </w:r>
    </w:p>
    <w:p w:rsidR="00000000" w:rsidDel="00000000" w:rsidP="00000000" w:rsidRDefault="00000000" w:rsidRPr="00000000" w14:paraId="00000026">
      <w:pPr>
        <w:numPr>
          <w:ilvl w:val="0"/>
          <w:numId w:val="1"/>
        </w:numPr>
        <w:spacing w:line="276" w:lineRule="auto"/>
        <w:ind w:left="720" w:hanging="360"/>
        <w:rPr>
          <w:sz w:val="24"/>
          <w:szCs w:val="24"/>
        </w:rPr>
      </w:pPr>
      <w:r w:rsidDel="00000000" w:rsidR="00000000" w:rsidRPr="00000000">
        <w:rPr>
          <w:sz w:val="24"/>
          <w:szCs w:val="24"/>
          <w:rtl w:val="0"/>
        </w:rPr>
        <w:t xml:space="preserve">Robles, Joaquín Leonel</w:t>
      </w:r>
    </w:p>
    <w:p w:rsidR="00000000" w:rsidDel="00000000" w:rsidP="00000000" w:rsidRDefault="00000000" w:rsidRPr="00000000" w14:paraId="00000027">
      <w:pPr>
        <w:numPr>
          <w:ilvl w:val="0"/>
          <w:numId w:val="1"/>
        </w:numPr>
        <w:spacing w:line="276" w:lineRule="auto"/>
        <w:ind w:left="720" w:hanging="360"/>
        <w:rPr>
          <w:sz w:val="24"/>
          <w:szCs w:val="24"/>
        </w:rPr>
      </w:pPr>
      <w:r w:rsidDel="00000000" w:rsidR="00000000" w:rsidRPr="00000000">
        <w:rPr>
          <w:sz w:val="24"/>
          <w:szCs w:val="24"/>
          <w:rtl w:val="0"/>
        </w:rPr>
        <w:t xml:space="preserve">Crespo, María </w:t>
      </w:r>
      <w:r w:rsidDel="00000000" w:rsidR="00000000" w:rsidRPr="00000000">
        <w:rPr>
          <w:sz w:val="24"/>
          <w:szCs w:val="24"/>
          <w:rtl w:val="0"/>
        </w:rPr>
        <w:t xml:space="preserve">Mickaela</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Instrucciones:</w:t>
      </w:r>
    </w:p>
    <w:p w:rsidR="00000000" w:rsidDel="00000000" w:rsidP="00000000" w:rsidRDefault="00000000" w:rsidRPr="00000000" w14:paraId="0000002C">
      <w:pPr>
        <w:ind w:firstLine="720"/>
        <w:jc w:val="left"/>
        <w:rPr/>
      </w:pPr>
      <w:r w:rsidDel="00000000" w:rsidR="00000000" w:rsidRPr="00000000">
        <w:rPr>
          <w:rtl w:val="0"/>
        </w:rPr>
        <w:t xml:space="preserve">Describa la cantidad mínima de casos de prueba que se requieran para el pseudocódigo presentado, aplicando el método de Caja Blanca.</w:t>
      </w:r>
    </w:p>
    <w:p w:rsidR="00000000" w:rsidDel="00000000" w:rsidP="00000000" w:rsidRDefault="00000000" w:rsidRPr="00000000" w14:paraId="0000002D">
      <w:pPr>
        <w:ind w:firstLine="720"/>
        <w:jc w:val="left"/>
        <w:rPr/>
      </w:pPr>
      <w:r w:rsidDel="00000000" w:rsidR="00000000" w:rsidRPr="00000000">
        <w:rPr>
          <w:rtl w:val="0"/>
        </w:rPr>
        <w:t xml:space="preserve">Utilice la tabla que indica los distintos métodos de cobertura. Para cada fila, en la primera columna deberá completar la mínima cantidad de casos de prueba que deben ejecutarse y en la columna “Dato” las características de las entradas de cada una de las pruebas.</w:t>
      </w:r>
    </w:p>
    <w:p w:rsidR="00000000" w:rsidDel="00000000" w:rsidP="00000000" w:rsidRDefault="00000000" w:rsidRPr="00000000" w14:paraId="0000002E">
      <w:pPr>
        <w:jc w:val="left"/>
        <w:rPr>
          <w:b w:val="1"/>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b w:val="1"/>
          <w:rtl w:val="0"/>
        </w:rPr>
        <w:t xml:space="preserve">Taxi Mobile: Sistema web mobile para seguimiento de taxis</w:t>
      </w:r>
    </w:p>
    <w:p w:rsidR="00000000" w:rsidDel="00000000" w:rsidP="00000000" w:rsidRDefault="00000000" w:rsidRPr="00000000" w14:paraId="00000030">
      <w:pPr>
        <w:jc w:val="left"/>
        <w:rPr/>
      </w:pPr>
      <w:r w:rsidDel="00000000" w:rsidR="00000000" w:rsidRPr="00000000">
        <w:rPr>
          <w:b w:val="1"/>
          <w:rtl w:val="0"/>
        </w:rPr>
        <w:t xml:space="preserve">Objetivo</w:t>
      </w:r>
      <w:r w:rsidDel="00000000" w:rsidR="00000000" w:rsidRPr="00000000">
        <w:rPr>
          <w:rtl w:val="0"/>
        </w:rPr>
        <w:t xml:space="preserve">: Desarrollar un sistema para celulares para que los pasajeros de taxis puedan solicitar el taxi más cercano y saber su ubicación y demora en todo momento.</w:t>
      </w:r>
    </w:p>
    <w:p w:rsidR="00000000" w:rsidDel="00000000" w:rsidP="00000000" w:rsidRDefault="00000000" w:rsidRPr="00000000" w14:paraId="00000031">
      <w:pPr>
        <w:jc w:val="left"/>
        <w:rPr/>
      </w:pPr>
      <w:r w:rsidDel="00000000" w:rsidR="00000000" w:rsidRPr="00000000">
        <w:rPr>
          <w:b w:val="1"/>
          <w:rtl w:val="0"/>
        </w:rPr>
        <w:t xml:space="preserve">Breve descripción del dominio:</w:t>
      </w:r>
      <w:r w:rsidDel="00000000" w:rsidR="00000000" w:rsidRPr="00000000">
        <w:rPr>
          <w:rtl w:val="0"/>
        </w:rPr>
        <w:t xml:space="preserve"> El pasajero debe ingresar a la aplicación, la cual activará el sistema de posicionamiento. El sistema detecta dónde está el pasajero y le muestra los 5 taxis más próximos a su ubicación, visualizados en un mapa, e informa ubicación, distancia y tiempo estimado. El pasajero selecciona el taxi deseado y esta acción envía una notificación a la central de taxis y al taxista a su celular. De esta forma ambos identifican el pedido de un móvil, y el taxista puede saber a dónde está el pasajero.</w:t>
      </w:r>
    </w:p>
    <w:p w:rsidR="00000000" w:rsidDel="00000000" w:rsidP="00000000" w:rsidRDefault="00000000" w:rsidRPr="00000000" w14:paraId="00000032">
      <w:pPr>
        <w:jc w:val="left"/>
        <w:rPr/>
      </w:pPr>
      <w:r w:rsidDel="00000000" w:rsidR="00000000" w:rsidRPr="00000000">
        <w:rPr>
          <w:rtl w:val="0"/>
        </w:rPr>
        <w:t xml:space="preserve">Como taxista también es necesario instalar una aplicación en su celular. El taxista debe estar registrado en una central que haya contratado el servicio de taxi-mobile. Cuando instale la aplicación se solicitarán sus datos identificatorios como taxista y de su móvil (nro. de chapa), y la selección de la central a la que pertenece. La aplicación también utiliza el sistema de posicionamiento que tiene el teléfono, para poder informar en qué lugar se encuentra el taxista.</w:t>
      </w:r>
    </w:p>
    <w:p w:rsidR="00000000" w:rsidDel="00000000" w:rsidP="00000000" w:rsidRDefault="00000000" w:rsidRPr="00000000" w14:paraId="00000033">
      <w:pPr>
        <w:jc w:val="left"/>
        <w:rPr/>
      </w:pPr>
      <w:r w:rsidDel="00000000" w:rsidR="00000000" w:rsidRPr="00000000">
        <w:rPr>
          <w:rtl w:val="0"/>
        </w:rPr>
        <w:t xml:space="preserve">En la central se pueden ver con distintos colores los taxis ocupados, los libres, los solicitados y los que están fuera de servicio. Pasando el mouse sobre el ícono del auto deben poder visualizarse los datos del viaje si el taxi está ocupado (hora de inicio y costo) y los datos del pasajero (nombre, apellido y número de teléfono celular). Si el taxi está solicitado, sólo se visualizarán los datos del pasajero.</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b w:val="1"/>
        </w:rPr>
      </w:pPr>
      <w:r w:rsidDel="00000000" w:rsidR="00000000" w:rsidRPr="00000000">
        <w:rPr>
          <w:rtl w:val="0"/>
        </w:rPr>
        <w:t xml:space="preserve">A continuación se presenta una porción de pseudocódigo que resuelve la US</w:t>
      </w:r>
      <w:r w:rsidDel="00000000" w:rsidR="00000000" w:rsidRPr="00000000">
        <w:rPr>
          <w:b w:val="1"/>
          <w:rtl w:val="0"/>
        </w:rPr>
        <w:t xml:space="preserve"> “Ver mapa de taxis”:</w:t>
      </w:r>
    </w:p>
    <w:p w:rsidR="00000000" w:rsidDel="00000000" w:rsidP="00000000" w:rsidRDefault="00000000" w:rsidRPr="00000000" w14:paraId="00000036">
      <w:pPr>
        <w:jc w:val="left"/>
        <w:rPr/>
      </w:pPr>
      <w:r w:rsidDel="00000000" w:rsidR="00000000" w:rsidRPr="00000000">
        <w:rPr>
          <w:rtl w:val="0"/>
        </w:rPr>
        <w:t xml:space="preserve">If (BusquedaNumeroChapa = True)</w:t>
      </w:r>
    </w:p>
    <w:p w:rsidR="00000000" w:rsidDel="00000000" w:rsidP="00000000" w:rsidRDefault="00000000" w:rsidRPr="00000000" w14:paraId="00000037">
      <w:pPr>
        <w:ind w:firstLine="720"/>
        <w:jc w:val="left"/>
        <w:rPr/>
      </w:pPr>
      <w:r w:rsidDel="00000000" w:rsidR="00000000" w:rsidRPr="00000000">
        <w:rPr>
          <w:rtl w:val="0"/>
        </w:rPr>
        <w:t xml:space="preserve">If (Se encontró número de chapa)</w:t>
      </w:r>
    </w:p>
    <w:p w:rsidR="00000000" w:rsidDel="00000000" w:rsidP="00000000" w:rsidRDefault="00000000" w:rsidRPr="00000000" w14:paraId="00000038">
      <w:pPr>
        <w:ind w:left="720" w:firstLine="720"/>
        <w:jc w:val="left"/>
        <w:rPr/>
      </w:pPr>
      <w:r w:rsidDel="00000000" w:rsidR="00000000" w:rsidRPr="00000000">
        <w:rPr>
          <w:rtl w:val="0"/>
        </w:rPr>
        <w:t xml:space="preserve">[Mostrar Datos de número de chapa]</w:t>
      </w:r>
    </w:p>
    <w:p w:rsidR="00000000" w:rsidDel="00000000" w:rsidP="00000000" w:rsidRDefault="00000000" w:rsidRPr="00000000" w14:paraId="00000039">
      <w:pPr>
        <w:ind w:left="720" w:firstLine="720"/>
        <w:jc w:val="left"/>
        <w:rPr/>
      </w:pPr>
      <w:r w:rsidDel="00000000" w:rsidR="00000000" w:rsidRPr="00000000">
        <w:rPr>
          <w:rtl w:val="0"/>
        </w:rPr>
        <w:t xml:space="preserve">Switch (Estado) {</w:t>
      </w:r>
    </w:p>
    <w:p w:rsidR="00000000" w:rsidDel="00000000" w:rsidP="00000000" w:rsidRDefault="00000000" w:rsidRPr="00000000" w14:paraId="0000003A">
      <w:pPr>
        <w:ind w:left="720" w:firstLine="720"/>
        <w:jc w:val="left"/>
        <w:rPr/>
      </w:pPr>
      <w:r w:rsidDel="00000000" w:rsidR="00000000" w:rsidRPr="00000000">
        <w:rPr>
          <w:rtl w:val="0"/>
        </w:rPr>
        <w:t xml:space="preserve">Case (“Libre”): [Mostrar taxi en el mapa resaltado en Verde]</w:t>
      </w:r>
    </w:p>
    <w:p w:rsidR="00000000" w:rsidDel="00000000" w:rsidP="00000000" w:rsidRDefault="00000000" w:rsidRPr="00000000" w14:paraId="0000003B">
      <w:pPr>
        <w:ind w:left="720" w:firstLine="720"/>
        <w:jc w:val="left"/>
        <w:rPr/>
      </w:pPr>
      <w:r w:rsidDel="00000000" w:rsidR="00000000" w:rsidRPr="00000000">
        <w:rPr>
          <w:rtl w:val="0"/>
        </w:rPr>
        <w:t xml:space="preserve">Case (“Solicitado”): [Mostrar taxi en el mapa resaltado en Amarillo]</w:t>
      </w:r>
    </w:p>
    <w:p w:rsidR="00000000" w:rsidDel="00000000" w:rsidP="00000000" w:rsidRDefault="00000000" w:rsidRPr="00000000" w14:paraId="0000003C">
      <w:pPr>
        <w:ind w:left="720" w:firstLine="720"/>
        <w:jc w:val="left"/>
        <w:rPr/>
      </w:pPr>
      <w:r w:rsidDel="00000000" w:rsidR="00000000" w:rsidRPr="00000000">
        <w:rPr>
          <w:rtl w:val="0"/>
        </w:rPr>
        <w:t xml:space="preserve">Case (“Ocupado”): [Mostrar taxi en el mapa resaltado en Rojo]</w:t>
      </w:r>
    </w:p>
    <w:p w:rsidR="00000000" w:rsidDel="00000000" w:rsidP="00000000" w:rsidRDefault="00000000" w:rsidRPr="00000000" w14:paraId="0000003D">
      <w:pPr>
        <w:ind w:left="720" w:firstLine="720"/>
        <w:jc w:val="left"/>
        <w:rPr/>
      </w:pPr>
      <w:r w:rsidDel="00000000" w:rsidR="00000000" w:rsidRPr="00000000">
        <w:rPr>
          <w:rtl w:val="0"/>
        </w:rPr>
        <w:t xml:space="preserve">Case (“Fuera de Servicio”): [Mostrar taxi en el mapa resaltado en Negro]</w:t>
      </w:r>
    </w:p>
    <w:p w:rsidR="00000000" w:rsidDel="00000000" w:rsidP="00000000" w:rsidRDefault="00000000" w:rsidRPr="00000000" w14:paraId="0000003E">
      <w:pPr>
        <w:ind w:left="720" w:firstLine="720"/>
        <w:jc w:val="left"/>
        <w:rPr/>
      </w:pPr>
      <w:r w:rsidDel="00000000" w:rsidR="00000000" w:rsidRPr="00000000">
        <w:rPr>
          <w:rtl w:val="0"/>
        </w:rPr>
        <w:t xml:space="preserve">}</w:t>
      </w:r>
    </w:p>
    <w:p w:rsidR="00000000" w:rsidDel="00000000" w:rsidP="00000000" w:rsidRDefault="00000000" w:rsidRPr="00000000" w14:paraId="0000003F">
      <w:pPr>
        <w:ind w:left="720" w:firstLine="720"/>
        <w:jc w:val="left"/>
        <w:rPr/>
      </w:pPr>
      <w:r w:rsidDel="00000000" w:rsidR="00000000" w:rsidRPr="00000000">
        <w:rPr>
          <w:rtl w:val="0"/>
        </w:rPr>
        <w:t xml:space="preserve">If (Estado= “Solicitado” OR Estado = “Ocupado”)</w:t>
      </w:r>
    </w:p>
    <w:p w:rsidR="00000000" w:rsidDel="00000000" w:rsidP="00000000" w:rsidRDefault="00000000" w:rsidRPr="00000000" w14:paraId="00000040">
      <w:pPr>
        <w:ind w:left="1440" w:firstLine="720"/>
        <w:jc w:val="left"/>
        <w:rPr/>
      </w:pPr>
      <w:r w:rsidDel="00000000" w:rsidR="00000000" w:rsidRPr="00000000">
        <w:rPr>
          <w:rtl w:val="0"/>
        </w:rPr>
        <w:t xml:space="preserve">[Mostrar Datos de Pasajero]</w:t>
      </w:r>
    </w:p>
    <w:p w:rsidR="00000000" w:rsidDel="00000000" w:rsidP="00000000" w:rsidRDefault="00000000" w:rsidRPr="00000000" w14:paraId="00000041">
      <w:pPr>
        <w:ind w:left="1440" w:firstLine="720"/>
        <w:jc w:val="left"/>
        <w:rPr/>
      </w:pPr>
      <w:r w:rsidDel="00000000" w:rsidR="00000000" w:rsidRPr="00000000">
        <w:rPr>
          <w:rtl w:val="0"/>
        </w:rPr>
        <w:t xml:space="preserve">If (Estado = “Ocupado”)</w:t>
      </w:r>
    </w:p>
    <w:p w:rsidR="00000000" w:rsidDel="00000000" w:rsidP="00000000" w:rsidRDefault="00000000" w:rsidRPr="00000000" w14:paraId="00000042">
      <w:pPr>
        <w:ind w:left="1440" w:firstLine="720"/>
        <w:jc w:val="left"/>
        <w:rPr/>
      </w:pPr>
      <w:r w:rsidDel="00000000" w:rsidR="00000000" w:rsidRPr="00000000">
        <w:rPr>
          <w:rtl w:val="0"/>
        </w:rPr>
        <w:t xml:space="preserve">[Mostrar Datos de Viaje]</w:t>
      </w:r>
    </w:p>
    <w:p w:rsidR="00000000" w:rsidDel="00000000" w:rsidP="00000000" w:rsidRDefault="00000000" w:rsidRPr="00000000" w14:paraId="00000043">
      <w:pPr>
        <w:ind w:left="1440" w:firstLine="720"/>
        <w:jc w:val="left"/>
        <w:rPr/>
      </w:pPr>
      <w:r w:rsidDel="00000000" w:rsidR="00000000" w:rsidRPr="00000000">
        <w:rPr>
          <w:rtl w:val="0"/>
        </w:rPr>
        <w:t xml:space="preserve">End if</w:t>
      </w:r>
    </w:p>
    <w:p w:rsidR="00000000" w:rsidDel="00000000" w:rsidP="00000000" w:rsidRDefault="00000000" w:rsidRPr="00000000" w14:paraId="00000044">
      <w:pPr>
        <w:ind w:left="720" w:firstLine="720"/>
        <w:jc w:val="left"/>
        <w:rPr/>
      </w:pPr>
      <w:r w:rsidDel="00000000" w:rsidR="00000000" w:rsidRPr="00000000">
        <w:rPr>
          <w:rtl w:val="0"/>
        </w:rPr>
        <w:t xml:space="preserve">End if</w:t>
      </w:r>
    </w:p>
    <w:p w:rsidR="00000000" w:rsidDel="00000000" w:rsidP="00000000" w:rsidRDefault="00000000" w:rsidRPr="00000000" w14:paraId="00000045">
      <w:pPr>
        <w:ind w:firstLine="720"/>
        <w:jc w:val="left"/>
        <w:rPr/>
      </w:pPr>
      <w:r w:rsidDel="00000000" w:rsidR="00000000" w:rsidRPr="00000000">
        <w:rPr>
          <w:rtl w:val="0"/>
        </w:rPr>
        <w:t xml:space="preserve">Else</w:t>
      </w:r>
    </w:p>
    <w:p w:rsidR="00000000" w:rsidDel="00000000" w:rsidP="00000000" w:rsidRDefault="00000000" w:rsidRPr="00000000" w14:paraId="00000046">
      <w:pPr>
        <w:ind w:left="720" w:firstLine="720"/>
        <w:jc w:val="left"/>
        <w:rPr/>
      </w:pPr>
      <w:r w:rsidDel="00000000" w:rsidR="00000000" w:rsidRPr="00000000">
        <w:rPr>
          <w:rtl w:val="0"/>
        </w:rPr>
        <w:t xml:space="preserve">[Mostrar mensaje de error “Taxi no conectado”]</w:t>
      </w:r>
    </w:p>
    <w:p w:rsidR="00000000" w:rsidDel="00000000" w:rsidP="00000000" w:rsidRDefault="00000000" w:rsidRPr="00000000" w14:paraId="00000047">
      <w:pPr>
        <w:jc w:val="left"/>
        <w:rPr/>
      </w:pPr>
      <w:r w:rsidDel="00000000" w:rsidR="00000000" w:rsidRPr="00000000">
        <w:rPr>
          <w:rtl w:val="0"/>
        </w:rPr>
        <w:t xml:space="preserve">End if</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Nota: pseudocódigo adaptado a las finalidades del ejercicio</w:t>
      </w:r>
    </w:p>
    <w:p w:rsidR="00000000" w:rsidDel="00000000" w:rsidP="00000000" w:rsidRDefault="00000000" w:rsidRPr="00000000" w14:paraId="0000004A">
      <w:pPr>
        <w:jc w:val="left"/>
        <w:rPr/>
      </w:pPr>
      <w:r w:rsidDel="00000000" w:rsidR="00000000" w:rsidRPr="00000000">
        <w:rPr>
          <w:rtl w:val="0"/>
        </w:rPr>
        <w:t xml:space="preserve">Precondiciones: chapa 1111 es chapa de taxi Libre, chapa 2222 es chapa de taxi Solicitado, chapa 3333 es chapa de taxi Ocupado, chapa 4444 es chapa de taxi Fuera de Servicio, chapa 5555 es chapa inexistente.</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tbl>
      <w:tblPr>
        <w:tblStyle w:val="Table2"/>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5055"/>
        <w:gridCol w:w="3345"/>
        <w:gridCol w:w="1170"/>
        <w:tblGridChange w:id="0">
          <w:tblGrid>
            <w:gridCol w:w="1200"/>
            <w:gridCol w:w="5055"/>
            <w:gridCol w:w="334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 sentencias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Cantidad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Datos de los Casos de Prueba:</w:t>
            </w:r>
          </w:p>
        </w:tc>
      </w:tr>
      <w:tr>
        <w:trPr>
          <w:trHeight w:val="91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CP1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ye Coronel" w:id="0" w:date="2020-09-22T14:07:47Z"/>
                <w:sz w:val="20"/>
                <w:szCs w:val="20"/>
              </w:rPr>
            </w:pPr>
            <w:r w:rsidDel="00000000" w:rsidR="00000000" w:rsidRPr="00000000">
              <w:rPr>
                <w:sz w:val="20"/>
                <w:szCs w:val="20"/>
                <w:rtl w:val="0"/>
              </w:rPr>
              <w:t xml:space="preserve">BusquedaNroChapa = True</w:t>
            </w:r>
            <w:ins w:author="Aye Coronel" w:id="0" w:date="2020-09-22T14:07:47Z">
              <w:r w:rsidDel="00000000" w:rsidR="00000000" w:rsidRPr="00000000">
                <w:rPr>
                  <w:rtl w:val="0"/>
                </w:rPr>
              </w:r>
            </w:ins>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ins w:author="Aye Coronel" w:id="0" w:date="2020-09-22T14:07:47Z">
              <w:r w:rsidDel="00000000" w:rsidR="00000000" w:rsidRPr="00000000">
                <w:rPr>
                  <w:sz w:val="20"/>
                  <w:szCs w:val="20"/>
                  <w:rtl w:val="0"/>
                </w:rPr>
                <w:t xml:space="preserve">NroChapa = 3333 en vez de Estado = “”</w:t>
              </w:r>
            </w:ins>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Estado “ Ocupado”</w:t>
            </w:r>
          </w:p>
          <w:p w:rsidR="00000000" w:rsidDel="00000000" w:rsidP="00000000" w:rsidRDefault="00000000" w:rsidRPr="00000000" w14:paraId="0000005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CP2</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Estado “ Libre”</w:t>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CP3</w:t>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Estado “ Solicitado”</w:t>
            </w:r>
          </w:p>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CP4</w:t>
            </w:r>
          </w:p>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Estado “ Fuera de Servicio”</w:t>
            </w:r>
          </w:p>
          <w:p w:rsidR="00000000" w:rsidDel="00000000" w:rsidP="00000000" w:rsidRDefault="00000000" w:rsidRPr="00000000" w14:paraId="0000006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CP5</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Se encontró Nro Chapa = False</w:t>
            </w:r>
          </w:p>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Estado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0"/>
                <w:szCs w:val="20"/>
                <w:rtl w:val="0"/>
              </w:rPr>
              <w:t xml:space="preserve">Precondiciones</w:t>
            </w:r>
            <w:r w:rsidDel="00000000" w:rsidR="00000000" w:rsidRPr="00000000">
              <w:rPr>
                <w:sz w:val="20"/>
                <w:szCs w:val="20"/>
                <w:rtl w:val="0"/>
              </w:rPr>
              <w:t xml:space="preserve">: </w:t>
            </w:r>
            <w:r w:rsidDel="00000000" w:rsidR="00000000" w:rsidRPr="00000000">
              <w:rPr>
                <w:rtl w:val="0"/>
              </w:rPr>
              <w:t xml:space="preserve">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rtl w:val="0"/>
              </w:rPr>
              <w:t xml:space="preserve">chapa 1111 es chapa de taxi Libre, chapa 2222 es chapa de taxi Solicitado, chapa 3333 es chapa de taxi Ocupado, chapa 4444 es chapa de taxi Fuera de Servicio, chapa 5555 es chapa inexistente.</w:t>
            </w:r>
            <w:r w:rsidDel="00000000" w:rsidR="00000000" w:rsidRPr="00000000">
              <w:rPr>
                <w:rtl w:val="0"/>
              </w:rPr>
            </w:r>
          </w:p>
        </w:tc>
      </w:tr>
    </w:tbl>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3"/>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5055"/>
        <w:gridCol w:w="3345"/>
        <w:gridCol w:w="1170"/>
        <w:tblGridChange w:id="0">
          <w:tblGrid>
            <w:gridCol w:w="1200"/>
            <w:gridCol w:w="5055"/>
            <w:gridCol w:w="334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0"/>
                <w:szCs w:val="20"/>
              </w:rPr>
            </w:pPr>
            <w:r w:rsidDel="00000000" w:rsidR="00000000" w:rsidRPr="00000000">
              <w:rPr>
                <w:b w:val="1"/>
                <w:sz w:val="20"/>
                <w:szCs w:val="20"/>
                <w:rtl w:val="0"/>
              </w:rPr>
              <w:t xml:space="preserve">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De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Cantidad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Datos de los Casos de Prueba:</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3"/>
              </w:numPr>
              <w:spacing w:line="240" w:lineRule="auto"/>
              <w:ind w:left="720" w:hanging="360"/>
              <w:rPr>
                <w:sz w:val="20"/>
                <w:szCs w:val="20"/>
              </w:rPr>
            </w:pPr>
            <w:r w:rsidDel="00000000" w:rsidR="00000000" w:rsidRPr="00000000">
              <w:rPr>
                <w:sz w:val="20"/>
                <w:szCs w:val="20"/>
                <w:rtl w:val="0"/>
              </w:rPr>
              <w:t xml:space="preserve">CP1</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BusquedaNroChapa = False</w:t>
            </w:r>
          </w:p>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3">
            <w:pPr>
              <w:widowControl w:val="0"/>
              <w:numPr>
                <w:ilvl w:val="0"/>
                <w:numId w:val="3"/>
              </w:numPr>
              <w:spacing w:line="240" w:lineRule="auto"/>
              <w:ind w:left="720" w:hanging="360"/>
              <w:rPr>
                <w:sz w:val="20"/>
                <w:szCs w:val="20"/>
              </w:rPr>
            </w:pPr>
            <w:r w:rsidDel="00000000" w:rsidR="00000000" w:rsidRPr="00000000">
              <w:rPr>
                <w:sz w:val="20"/>
                <w:szCs w:val="20"/>
                <w:rtl w:val="0"/>
              </w:rPr>
              <w:t xml:space="preserve">CP2</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Se encontró Nro Chapa = False</w:t>
            </w:r>
            <w:ins w:author="Aye Coronel" w:id="1" w:date="2020-09-22T14:10:01Z">
              <w:r w:rsidDel="00000000" w:rsidR="00000000" w:rsidRPr="00000000">
                <w:rPr>
                  <w:sz w:val="20"/>
                  <w:szCs w:val="20"/>
                  <w:rtl w:val="0"/>
                </w:rPr>
                <w:t xml:space="preserve"> -&gt; NroChapa=5555</w:t>
              </w:r>
            </w:ins>
            <w:r w:rsidDel="00000000" w:rsidR="00000000" w:rsidRPr="00000000">
              <w:rPr>
                <w:rtl w:val="0"/>
              </w:rPr>
            </w:r>
          </w:p>
          <w:p w:rsidR="00000000" w:rsidDel="00000000" w:rsidP="00000000" w:rsidRDefault="00000000" w:rsidRPr="00000000" w14:paraId="00000086">
            <w:pPr>
              <w:widowControl w:val="0"/>
              <w:numPr>
                <w:ilvl w:val="0"/>
                <w:numId w:val="3"/>
              </w:numPr>
              <w:spacing w:line="240" w:lineRule="auto"/>
              <w:ind w:left="720" w:hanging="360"/>
              <w:rPr>
                <w:sz w:val="20"/>
                <w:szCs w:val="20"/>
              </w:rPr>
            </w:pPr>
            <w:r w:rsidDel="00000000" w:rsidR="00000000" w:rsidRPr="00000000">
              <w:rPr>
                <w:sz w:val="20"/>
                <w:szCs w:val="20"/>
                <w:rtl w:val="0"/>
              </w:rPr>
              <w:t xml:space="preserve">CP3</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Estado “ Libre”</w:t>
            </w:r>
          </w:p>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Estado “Solicitado” o Estado “Ocupado” = False</w:t>
            </w:r>
          </w:p>
          <w:p w:rsidR="00000000" w:rsidDel="00000000" w:rsidP="00000000" w:rsidRDefault="00000000" w:rsidRPr="00000000" w14:paraId="0000008B">
            <w:pPr>
              <w:widowControl w:val="0"/>
              <w:numPr>
                <w:ilvl w:val="0"/>
                <w:numId w:val="3"/>
              </w:numPr>
              <w:spacing w:line="240" w:lineRule="auto"/>
              <w:ind w:left="720" w:hanging="360"/>
              <w:rPr>
                <w:sz w:val="20"/>
                <w:szCs w:val="20"/>
              </w:rPr>
            </w:pPr>
            <w:r w:rsidDel="00000000" w:rsidR="00000000" w:rsidRPr="00000000">
              <w:rPr>
                <w:sz w:val="20"/>
                <w:szCs w:val="20"/>
                <w:rtl w:val="0"/>
              </w:rPr>
              <w:t xml:space="preserve">CP4</w:t>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Estado “ Fuera de Servicio”</w:t>
            </w:r>
          </w:p>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Estado “Solicitado” o Estado “Ocupado” = False</w:t>
            </w:r>
          </w:p>
          <w:p w:rsidR="00000000" w:rsidDel="00000000" w:rsidP="00000000" w:rsidRDefault="00000000" w:rsidRPr="00000000" w14:paraId="00000090">
            <w:pPr>
              <w:widowControl w:val="0"/>
              <w:numPr>
                <w:ilvl w:val="0"/>
                <w:numId w:val="3"/>
              </w:numPr>
              <w:spacing w:line="240" w:lineRule="auto"/>
              <w:ind w:left="720" w:hanging="360"/>
              <w:rPr>
                <w:sz w:val="20"/>
                <w:szCs w:val="20"/>
              </w:rPr>
            </w:pPr>
            <w:r w:rsidDel="00000000" w:rsidR="00000000" w:rsidRPr="00000000">
              <w:rPr>
                <w:sz w:val="20"/>
                <w:szCs w:val="20"/>
                <w:rtl w:val="0"/>
              </w:rPr>
              <w:t xml:space="preserve">CP5</w:t>
            </w:r>
          </w:p>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Estado: “Solicitado”</w:t>
            </w:r>
          </w:p>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Estado “Solicitado” o Estado “Ocupado” = True</w:t>
            </w:r>
          </w:p>
          <w:p w:rsidR="00000000" w:rsidDel="00000000" w:rsidP="00000000" w:rsidRDefault="00000000" w:rsidRPr="00000000" w14:paraId="00000095">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CP6</w:t>
            </w:r>
          </w:p>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Estado: “Ocupado”</w:t>
            </w:r>
          </w:p>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Estado “Solicitado” o Estado “Ocupado” = True</w:t>
            </w:r>
          </w:p>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Estado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b w:val="1"/>
                <w:sz w:val="20"/>
                <w:szCs w:val="20"/>
                <w:rtl w:val="0"/>
              </w:rPr>
              <w:t xml:space="preserve">Precondiciones</w:t>
            </w:r>
            <w:r w:rsidDel="00000000" w:rsidR="00000000" w:rsidRPr="00000000">
              <w:rPr>
                <w:sz w:val="20"/>
                <w:szCs w:val="20"/>
                <w:rtl w:val="0"/>
              </w:rPr>
              <w:t xml:space="preserve">:</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rtl w:val="0"/>
              </w:rPr>
              <w:t xml:space="preserve">chapa 1111 es chapa de taxi Libre, chapa 2222 es chapa de taxi Solicitado, chapa 3333 es chapa de taxi Ocupado, chapa 4444 es chapa de taxi Fuera de Servicio, chapa 5555 es chapa inexistente.</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4"/>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5055"/>
        <w:gridCol w:w="3345"/>
        <w:gridCol w:w="1170"/>
        <w:tblGridChange w:id="0">
          <w:tblGrid>
            <w:gridCol w:w="1200"/>
            <w:gridCol w:w="5055"/>
            <w:gridCol w:w="334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0"/>
                <w:szCs w:val="20"/>
              </w:rPr>
            </w:pPr>
            <w:r w:rsidDel="00000000" w:rsidR="00000000" w:rsidRPr="00000000">
              <w:rPr>
                <w:b w:val="1"/>
                <w:sz w:val="20"/>
                <w:szCs w:val="20"/>
                <w:rtl w:val="0"/>
              </w:rPr>
              <w:t xml:space="preserve">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Condición</w:t>
            </w:r>
            <w:ins w:author="Aye Coronel" w:id="2" w:date="2020-09-22T14:19:39Z">
              <w:r w:rsidDel="00000000" w:rsidR="00000000" w:rsidRPr="00000000">
                <w:rPr>
                  <w:sz w:val="20"/>
                  <w:szCs w:val="20"/>
                  <w:rtl w:val="0"/>
                </w:rPr>
                <w:t xml:space="preserve"> igual al anterior</w:t>
              </w:r>
            </w:ins>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0"/>
                <w:szCs w:val="20"/>
              </w:rPr>
            </w:pPr>
            <w:r w:rsidDel="00000000" w:rsidR="00000000" w:rsidRPr="00000000">
              <w:rPr>
                <w:b w:val="1"/>
                <w:sz w:val="20"/>
                <w:szCs w:val="20"/>
                <w:rtl w:val="0"/>
              </w:rPr>
              <w:t xml:space="preserve">Cantidad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0"/>
                <w:szCs w:val="20"/>
              </w:rPr>
            </w:pPr>
            <w:r w:rsidDel="00000000" w:rsidR="00000000" w:rsidRPr="00000000">
              <w:rPr>
                <w:b w:val="1"/>
                <w:sz w:val="20"/>
                <w:szCs w:val="20"/>
                <w:rtl w:val="0"/>
              </w:rPr>
              <w:t xml:space="preserve">Datos de los Casos de Prueba:</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CP1</w:t>
            </w:r>
          </w:p>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Búsqueda</w:t>
            </w:r>
            <w:r w:rsidDel="00000000" w:rsidR="00000000" w:rsidRPr="00000000">
              <w:rPr>
                <w:sz w:val="20"/>
                <w:szCs w:val="20"/>
                <w:rtl w:val="0"/>
              </w:rPr>
              <w:t xml:space="preserve"> Nro Chapa = False</w:t>
            </w:r>
          </w:p>
          <w:p w:rsidR="00000000" w:rsidDel="00000000" w:rsidP="00000000" w:rsidRDefault="00000000" w:rsidRPr="00000000" w14:paraId="000000B2">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CP2</w:t>
            </w:r>
          </w:p>
          <w:p w:rsidR="00000000" w:rsidDel="00000000" w:rsidP="00000000" w:rsidRDefault="00000000" w:rsidRPr="00000000" w14:paraId="000000B3">
            <w:pPr>
              <w:widowControl w:val="0"/>
              <w:spacing w:line="240" w:lineRule="auto"/>
              <w:ind w:left="0" w:firstLine="0"/>
              <w:rPr>
                <w:sz w:val="20"/>
                <w:szCs w:val="20"/>
              </w:rPr>
            </w:pPr>
            <w:r w:rsidDel="00000000" w:rsidR="00000000" w:rsidRPr="00000000">
              <w:rPr>
                <w:sz w:val="20"/>
                <w:szCs w:val="20"/>
                <w:rtl w:val="0"/>
              </w:rPr>
              <w:t xml:space="preserve">BusqueNro Chapa = True</w:t>
            </w:r>
          </w:p>
          <w:p w:rsidR="00000000" w:rsidDel="00000000" w:rsidP="00000000" w:rsidRDefault="00000000" w:rsidRPr="00000000" w14:paraId="000000B4">
            <w:pPr>
              <w:widowControl w:val="0"/>
              <w:spacing w:line="240" w:lineRule="auto"/>
              <w:ind w:left="0" w:firstLine="0"/>
              <w:rPr>
                <w:sz w:val="20"/>
                <w:szCs w:val="20"/>
              </w:rPr>
            </w:pPr>
            <w:r w:rsidDel="00000000" w:rsidR="00000000" w:rsidRPr="00000000">
              <w:rPr>
                <w:sz w:val="20"/>
                <w:szCs w:val="20"/>
                <w:rtl w:val="0"/>
              </w:rPr>
              <w:t xml:space="preserve">Se encontro nro chapa = False</w:t>
            </w:r>
          </w:p>
          <w:p w:rsidR="00000000" w:rsidDel="00000000" w:rsidP="00000000" w:rsidRDefault="00000000" w:rsidRPr="00000000" w14:paraId="000000B5">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CP3</w:t>
            </w:r>
          </w:p>
          <w:p w:rsidR="00000000" w:rsidDel="00000000" w:rsidP="00000000" w:rsidRDefault="00000000" w:rsidRPr="00000000" w14:paraId="000000B6">
            <w:pPr>
              <w:widowControl w:val="0"/>
              <w:spacing w:line="240" w:lineRule="auto"/>
              <w:ind w:left="0" w:firstLine="0"/>
              <w:rPr>
                <w:sz w:val="20"/>
                <w:szCs w:val="20"/>
              </w:rPr>
            </w:pPr>
            <w:r w:rsidDel="00000000" w:rsidR="00000000" w:rsidRPr="00000000">
              <w:rPr>
                <w:sz w:val="20"/>
                <w:szCs w:val="20"/>
                <w:rtl w:val="0"/>
              </w:rPr>
              <w:t xml:space="preserve">BusquedaNro Chapa = True</w:t>
            </w:r>
          </w:p>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Se encontro nro chapa = True</w:t>
            </w:r>
          </w:p>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Estado “ Libre”</w:t>
            </w:r>
          </w:p>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Estado “Solicitado” = False</w:t>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Estado “Ocupado” = False</w:t>
            </w:r>
          </w:p>
          <w:p w:rsidR="00000000" w:rsidDel="00000000" w:rsidP="00000000" w:rsidRDefault="00000000" w:rsidRPr="00000000" w14:paraId="000000BB">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CP4</w:t>
            </w:r>
          </w:p>
          <w:p w:rsidR="00000000" w:rsidDel="00000000" w:rsidP="00000000" w:rsidRDefault="00000000" w:rsidRPr="00000000" w14:paraId="000000BC">
            <w:pPr>
              <w:widowControl w:val="0"/>
              <w:spacing w:line="240" w:lineRule="auto"/>
              <w:ind w:left="0" w:firstLine="0"/>
              <w:rPr>
                <w:sz w:val="20"/>
                <w:szCs w:val="20"/>
              </w:rPr>
            </w:pPr>
            <w:r w:rsidDel="00000000" w:rsidR="00000000" w:rsidRPr="00000000">
              <w:rPr>
                <w:sz w:val="20"/>
                <w:szCs w:val="20"/>
                <w:rtl w:val="0"/>
              </w:rPr>
              <w:t xml:space="preserve">BusquedaNro Chapa = True</w:t>
            </w:r>
          </w:p>
          <w:p w:rsidR="00000000" w:rsidDel="00000000" w:rsidP="00000000" w:rsidRDefault="00000000" w:rsidRPr="00000000" w14:paraId="000000BD">
            <w:pPr>
              <w:widowControl w:val="0"/>
              <w:spacing w:line="240" w:lineRule="auto"/>
              <w:ind w:left="0" w:firstLine="0"/>
              <w:rPr>
                <w:sz w:val="20"/>
                <w:szCs w:val="20"/>
              </w:rPr>
            </w:pPr>
            <w:r w:rsidDel="00000000" w:rsidR="00000000" w:rsidRPr="00000000">
              <w:rPr>
                <w:sz w:val="20"/>
                <w:szCs w:val="20"/>
                <w:rtl w:val="0"/>
              </w:rPr>
              <w:t xml:space="preserve">Se encontro nro chapa = True</w:t>
            </w:r>
          </w:p>
          <w:p w:rsidR="00000000" w:rsidDel="00000000" w:rsidP="00000000" w:rsidRDefault="00000000" w:rsidRPr="00000000" w14:paraId="000000BE">
            <w:pPr>
              <w:widowControl w:val="0"/>
              <w:spacing w:line="240" w:lineRule="auto"/>
              <w:ind w:left="0" w:firstLine="0"/>
              <w:rPr>
                <w:sz w:val="20"/>
                <w:szCs w:val="20"/>
              </w:rPr>
            </w:pPr>
            <w:r w:rsidDel="00000000" w:rsidR="00000000" w:rsidRPr="00000000">
              <w:rPr>
                <w:sz w:val="20"/>
                <w:szCs w:val="20"/>
                <w:rtl w:val="0"/>
              </w:rPr>
              <w:t xml:space="preserve">Estado “ Fuera de Servicio”</w:t>
            </w:r>
          </w:p>
          <w:p w:rsidR="00000000" w:rsidDel="00000000" w:rsidP="00000000" w:rsidRDefault="00000000" w:rsidRPr="00000000" w14:paraId="000000BF">
            <w:pPr>
              <w:widowControl w:val="0"/>
              <w:spacing w:line="240" w:lineRule="auto"/>
              <w:ind w:left="0" w:firstLine="0"/>
              <w:rPr>
                <w:sz w:val="20"/>
                <w:szCs w:val="20"/>
              </w:rPr>
            </w:pPr>
            <w:r w:rsidDel="00000000" w:rsidR="00000000" w:rsidRPr="00000000">
              <w:rPr>
                <w:sz w:val="20"/>
                <w:szCs w:val="20"/>
                <w:rtl w:val="0"/>
              </w:rPr>
              <w:t xml:space="preserve">Estado “Solicitado” = False</w:t>
            </w:r>
          </w:p>
          <w:p w:rsidR="00000000" w:rsidDel="00000000" w:rsidP="00000000" w:rsidRDefault="00000000" w:rsidRPr="00000000" w14:paraId="000000C0">
            <w:pPr>
              <w:widowControl w:val="0"/>
              <w:spacing w:line="240" w:lineRule="auto"/>
              <w:ind w:left="0" w:firstLine="0"/>
              <w:rPr>
                <w:sz w:val="20"/>
                <w:szCs w:val="20"/>
              </w:rPr>
            </w:pPr>
            <w:r w:rsidDel="00000000" w:rsidR="00000000" w:rsidRPr="00000000">
              <w:rPr>
                <w:sz w:val="20"/>
                <w:szCs w:val="20"/>
                <w:rtl w:val="0"/>
              </w:rPr>
              <w:t xml:space="preserve">Estado “Ocupado” = False</w:t>
            </w:r>
          </w:p>
          <w:p w:rsidR="00000000" w:rsidDel="00000000" w:rsidP="00000000" w:rsidRDefault="00000000" w:rsidRPr="00000000" w14:paraId="000000C1">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CP5</w:t>
            </w:r>
          </w:p>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Estado: “Solicitado”</w:t>
            </w:r>
          </w:p>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Estado “Solicitado” = True</w:t>
            </w:r>
          </w:p>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Estado “Ocupado” = False</w:t>
            </w:r>
          </w:p>
          <w:p w:rsidR="00000000" w:rsidDel="00000000" w:rsidP="00000000" w:rsidRDefault="00000000" w:rsidRPr="00000000" w14:paraId="000000C7">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CP6</w:t>
            </w:r>
          </w:p>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Estado: “Ocupado”</w:t>
            </w:r>
          </w:p>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Estado “Solicitado” = False</w:t>
            </w:r>
          </w:p>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Estado “Ocupado” = True</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0"/>
                <w:szCs w:val="20"/>
              </w:rPr>
            </w:pPr>
            <w:r w:rsidDel="00000000" w:rsidR="00000000" w:rsidRPr="00000000">
              <w:rPr>
                <w:b w:val="1"/>
                <w:sz w:val="20"/>
                <w:szCs w:val="20"/>
                <w:rtl w:val="0"/>
              </w:rPr>
              <w:t xml:space="preserve">Precondiciones: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rtl w:val="0"/>
              </w:rPr>
              <w:t xml:space="preserve">chapa 1111 es chapa de taxi Libre, chapa 2222 es chapa de taxi Solicitado, chapa 3333 es chapa de taxi Ocupado, chapa 4444 es chapa de taxi Fuera de Servicio, chapa 5555 es chapa inexistente.</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5"/>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5055"/>
        <w:gridCol w:w="3345"/>
        <w:gridCol w:w="1170"/>
        <w:tblGridChange w:id="0">
          <w:tblGrid>
            <w:gridCol w:w="1200"/>
            <w:gridCol w:w="5055"/>
            <w:gridCol w:w="334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0"/>
                <w:szCs w:val="20"/>
              </w:rPr>
            </w:pPr>
            <w:r w:rsidDel="00000000" w:rsidR="00000000" w:rsidRPr="00000000">
              <w:rPr>
                <w:b w:val="1"/>
                <w:sz w:val="20"/>
                <w:szCs w:val="20"/>
                <w:rtl w:val="0"/>
              </w:rPr>
              <w:t xml:space="preserve">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De Decisión/Condición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0"/>
                <w:szCs w:val="20"/>
              </w:rPr>
            </w:pPr>
            <w:r w:rsidDel="00000000" w:rsidR="00000000" w:rsidRPr="00000000">
              <w:rPr>
                <w:b w:val="1"/>
                <w:sz w:val="20"/>
                <w:szCs w:val="20"/>
                <w:rtl w:val="0"/>
              </w:rPr>
              <w:t xml:space="preserve">Cantidad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0"/>
                <w:szCs w:val="20"/>
              </w:rPr>
            </w:pPr>
            <w:r w:rsidDel="00000000" w:rsidR="00000000" w:rsidRPr="00000000">
              <w:rPr>
                <w:b w:val="1"/>
                <w:sz w:val="20"/>
                <w:szCs w:val="20"/>
                <w:rtl w:val="0"/>
              </w:rPr>
              <w:t xml:space="preserve">Datos de los Casos de Prueba:</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4"/>
              </w:numPr>
              <w:spacing w:line="240" w:lineRule="auto"/>
              <w:ind w:left="720" w:hanging="360"/>
              <w:rPr>
                <w:sz w:val="20"/>
                <w:szCs w:val="20"/>
              </w:rPr>
            </w:pPr>
            <w:r w:rsidDel="00000000" w:rsidR="00000000" w:rsidRPr="00000000">
              <w:rPr>
                <w:sz w:val="20"/>
                <w:szCs w:val="20"/>
                <w:rtl w:val="0"/>
              </w:rPr>
              <w:t xml:space="preserve">CP1</w:t>
            </w:r>
          </w:p>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Busqueda Nro Chapa = False</w:t>
            </w:r>
          </w:p>
          <w:p w:rsidR="00000000" w:rsidDel="00000000" w:rsidP="00000000" w:rsidRDefault="00000000" w:rsidRPr="00000000" w14:paraId="000000E4">
            <w:pPr>
              <w:widowControl w:val="0"/>
              <w:numPr>
                <w:ilvl w:val="0"/>
                <w:numId w:val="4"/>
              </w:numPr>
              <w:spacing w:line="240" w:lineRule="auto"/>
              <w:ind w:left="720" w:hanging="360"/>
              <w:rPr>
                <w:sz w:val="20"/>
                <w:szCs w:val="20"/>
              </w:rPr>
            </w:pPr>
            <w:r w:rsidDel="00000000" w:rsidR="00000000" w:rsidRPr="00000000">
              <w:rPr>
                <w:sz w:val="20"/>
                <w:szCs w:val="20"/>
                <w:rtl w:val="0"/>
              </w:rPr>
              <w:t xml:space="preserve">CP2</w:t>
            </w:r>
          </w:p>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BusqueNro Chapa = True</w:t>
            </w:r>
          </w:p>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Se encontro nro chapa = False</w:t>
            </w:r>
            <w:ins w:author="Aye Coronel" w:id="3" w:date="2020-09-22T14:27:58Z">
              <w:r w:rsidDel="00000000" w:rsidR="00000000" w:rsidRPr="00000000">
                <w:rPr>
                  <w:sz w:val="20"/>
                  <w:szCs w:val="20"/>
                  <w:rtl w:val="0"/>
                </w:rPr>
                <w:t xml:space="preserve"> -&gt; NroChapa = 5555</w:t>
              </w:r>
            </w:ins>
            <w:r w:rsidDel="00000000" w:rsidR="00000000" w:rsidRPr="00000000">
              <w:rPr>
                <w:rtl w:val="0"/>
              </w:rPr>
            </w:r>
          </w:p>
          <w:p w:rsidR="00000000" w:rsidDel="00000000" w:rsidP="00000000" w:rsidRDefault="00000000" w:rsidRPr="00000000" w14:paraId="000000E7">
            <w:pPr>
              <w:widowControl w:val="0"/>
              <w:numPr>
                <w:ilvl w:val="0"/>
                <w:numId w:val="4"/>
              </w:numPr>
              <w:spacing w:line="240" w:lineRule="auto"/>
              <w:ind w:left="720" w:hanging="360"/>
              <w:rPr>
                <w:sz w:val="20"/>
                <w:szCs w:val="20"/>
              </w:rPr>
            </w:pPr>
            <w:r w:rsidDel="00000000" w:rsidR="00000000" w:rsidRPr="00000000">
              <w:rPr>
                <w:sz w:val="20"/>
                <w:szCs w:val="20"/>
                <w:rtl w:val="0"/>
              </w:rPr>
              <w:t xml:space="preserve">CP3</w:t>
            </w:r>
          </w:p>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BusquedaNro Chapa = True</w:t>
            </w:r>
          </w:p>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Se encontro nro chapa = True</w:t>
            </w:r>
          </w:p>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Estado “ Libre”</w:t>
            </w:r>
          </w:p>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Estado “Solicitado” = False</w:t>
            </w:r>
          </w:p>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Estado “Ocupado” = False</w:t>
            </w:r>
          </w:p>
          <w:p w:rsidR="00000000" w:rsidDel="00000000" w:rsidP="00000000" w:rsidRDefault="00000000" w:rsidRPr="00000000" w14:paraId="000000ED">
            <w:pPr>
              <w:widowControl w:val="0"/>
              <w:numPr>
                <w:ilvl w:val="0"/>
                <w:numId w:val="4"/>
              </w:numPr>
              <w:spacing w:line="240" w:lineRule="auto"/>
              <w:ind w:left="720" w:hanging="360"/>
              <w:rPr>
                <w:sz w:val="20"/>
                <w:szCs w:val="20"/>
              </w:rPr>
            </w:pPr>
            <w:r w:rsidDel="00000000" w:rsidR="00000000" w:rsidRPr="00000000">
              <w:rPr>
                <w:sz w:val="20"/>
                <w:szCs w:val="20"/>
                <w:rtl w:val="0"/>
              </w:rPr>
              <w:t xml:space="preserve">CP4</w:t>
            </w:r>
          </w:p>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BusquedaNro Chapa = True</w:t>
            </w:r>
          </w:p>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Se encontro nro chapa = True</w:t>
            </w:r>
          </w:p>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Estado “ Fuera de Servicio”</w:t>
            </w:r>
          </w:p>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Estado “Solicitado” = False</w:t>
            </w:r>
          </w:p>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Estado “Ocupado” = False</w:t>
            </w:r>
          </w:p>
          <w:p w:rsidR="00000000" w:rsidDel="00000000" w:rsidP="00000000" w:rsidRDefault="00000000" w:rsidRPr="00000000" w14:paraId="000000F3">
            <w:pPr>
              <w:widowControl w:val="0"/>
              <w:numPr>
                <w:ilvl w:val="0"/>
                <w:numId w:val="4"/>
              </w:numPr>
              <w:spacing w:line="240" w:lineRule="auto"/>
              <w:ind w:left="720" w:hanging="360"/>
              <w:rPr>
                <w:sz w:val="20"/>
                <w:szCs w:val="20"/>
              </w:rPr>
            </w:pPr>
            <w:r w:rsidDel="00000000" w:rsidR="00000000" w:rsidRPr="00000000">
              <w:rPr>
                <w:sz w:val="20"/>
                <w:szCs w:val="20"/>
                <w:rtl w:val="0"/>
              </w:rPr>
              <w:t xml:space="preserve">CP5</w:t>
            </w:r>
          </w:p>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Estado: “Solicitado”</w:t>
            </w:r>
          </w:p>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Estado “Solicitado” = True</w:t>
            </w:r>
          </w:p>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Estado “Ocupado” = False</w:t>
            </w:r>
          </w:p>
          <w:p w:rsidR="00000000" w:rsidDel="00000000" w:rsidP="00000000" w:rsidRDefault="00000000" w:rsidRPr="00000000" w14:paraId="000000F9">
            <w:pPr>
              <w:widowControl w:val="0"/>
              <w:numPr>
                <w:ilvl w:val="0"/>
                <w:numId w:val="5"/>
              </w:numPr>
              <w:spacing w:line="240" w:lineRule="auto"/>
              <w:ind w:left="720" w:hanging="360"/>
              <w:rPr>
                <w:sz w:val="20"/>
                <w:szCs w:val="20"/>
              </w:rPr>
            </w:pPr>
            <w:r w:rsidDel="00000000" w:rsidR="00000000" w:rsidRPr="00000000">
              <w:rPr>
                <w:sz w:val="20"/>
                <w:szCs w:val="20"/>
                <w:rtl w:val="0"/>
              </w:rPr>
              <w:t xml:space="preserve">CP6</w:t>
            </w:r>
          </w:p>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BusquedaNroChapa = True</w:t>
            </w:r>
          </w:p>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Se encontró Nro Chapa = True</w:t>
            </w:r>
          </w:p>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Estado: “Ocupado”</w:t>
            </w:r>
          </w:p>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Estado “Solicitado” = False</w:t>
            </w:r>
          </w:p>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Estado “Ocupado” = True</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0"/>
                <w:szCs w:val="20"/>
              </w:rPr>
            </w:pPr>
            <w:r w:rsidDel="00000000" w:rsidR="00000000" w:rsidRPr="00000000">
              <w:rPr>
                <w:b w:val="1"/>
                <w:sz w:val="20"/>
                <w:szCs w:val="20"/>
                <w:rtl w:val="0"/>
              </w:rPr>
              <w:t xml:space="preserve">Precondiciones: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rtl w:val="0"/>
              </w:rPr>
              <w:t xml:space="preserve">chapa 1111 es chapa de taxi Libre, chapa 2222 es chapa de taxi Solicitado, chapa 3333 es chapa de taxi Ocupado, chapa 4444 es chapa de taxi Fuera de Servicio, chapa 5555 es chapa inexistente.</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tbl>
      <w:tblPr>
        <w:tblStyle w:val="Table6"/>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5055"/>
        <w:gridCol w:w="3345"/>
        <w:gridCol w:w="1170"/>
        <w:tblGridChange w:id="0">
          <w:tblGrid>
            <w:gridCol w:w="1200"/>
            <w:gridCol w:w="5055"/>
            <w:gridCol w:w="334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0"/>
                <w:szCs w:val="20"/>
              </w:rPr>
            </w:pPr>
            <w:r w:rsidDel="00000000" w:rsidR="00000000" w:rsidRPr="00000000">
              <w:rPr>
                <w:b w:val="1"/>
                <w:sz w:val="20"/>
                <w:szCs w:val="20"/>
                <w:rtl w:val="0"/>
              </w:rPr>
              <w:t xml:space="preserve">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Múltiple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0"/>
                <w:szCs w:val="20"/>
              </w:rPr>
            </w:pPr>
            <w:r w:rsidDel="00000000" w:rsidR="00000000" w:rsidRPr="00000000">
              <w:rPr>
                <w:b w:val="1"/>
                <w:sz w:val="20"/>
                <w:szCs w:val="20"/>
                <w:rtl w:val="0"/>
              </w:rPr>
              <w:t xml:space="preserve">Cantidad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sz w:val="20"/>
                <w:szCs w:val="20"/>
              </w:rPr>
            </w:pPr>
            <w:r w:rsidDel="00000000" w:rsidR="00000000" w:rsidRPr="00000000">
              <w:rPr>
                <w:b w:val="1"/>
                <w:sz w:val="20"/>
                <w:szCs w:val="20"/>
                <w:rtl w:val="0"/>
              </w:rPr>
              <w:t xml:space="preserve">Datos de los Casos de Prueba:</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20"/>
                <w:szCs w:val="20"/>
              </w:rPr>
            </w:pPr>
            <w:r w:rsidDel="00000000" w:rsidR="00000000" w:rsidRPr="00000000">
              <w:rPr>
                <w:b w:val="1"/>
                <w:sz w:val="20"/>
                <w:szCs w:val="20"/>
                <w:rtl w:val="0"/>
              </w:rPr>
              <w:t xml:space="preserve">Precondiciones: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rtl w:val="0"/>
              </w:rPr>
              <w:t xml:space="preserve">chapa 1111 es chapa de taxi Libre, chapa 2222 es chapa de taxi Solicitado, chapa 3333 es chapa de taxi Ocupado, chapa 4444 es chapa de taxi Fuera de Servicio, chapa 5555 es chapa inexistente.</w:t>
            </w: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6840000" cy="38481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40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Leer funcionalidad.</w:t>
      </w:r>
    </w:p>
    <w:p w:rsidR="00000000" w:rsidDel="00000000" w:rsidP="00000000" w:rsidRDefault="00000000" w:rsidRPr="00000000" w14:paraId="00000123">
      <w:pPr>
        <w:rPr/>
      </w:pPr>
      <w:r w:rsidDel="00000000" w:rsidR="00000000" w:rsidRPr="00000000">
        <w:rPr>
          <w:rtl w:val="0"/>
        </w:rPr>
        <w:t xml:space="preserve">Dibujar Diagrama de Flujo.</w:t>
      </w:r>
    </w:p>
    <w:p w:rsidR="00000000" w:rsidDel="00000000" w:rsidP="00000000" w:rsidRDefault="00000000" w:rsidRPr="00000000" w14:paraId="00000124">
      <w:pPr>
        <w:rPr/>
      </w:pPr>
      <w:r w:rsidDel="00000000" w:rsidR="00000000" w:rsidRPr="00000000">
        <w:rPr>
          <w:rtl w:val="0"/>
        </w:rPr>
        <w:t xml:space="preserve">Después completar CP.</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mc:AlternateContent>
          <mc:Choice Requires="wpg">
            <w:drawing>
              <wp:inline distB="114300" distT="114300" distL="114300" distR="114300">
                <wp:extent cx="5912213" cy="4692766"/>
                <wp:effectExtent b="0" l="0" r="0" t="0"/>
                <wp:docPr id="1" name=""/>
                <a:graphic>
                  <a:graphicData uri="http://schemas.microsoft.com/office/word/2010/wordprocessingGroup">
                    <wpg:wgp>
                      <wpg:cNvGrpSpPr/>
                      <wpg:grpSpPr>
                        <a:xfrm>
                          <a:off x="0" y="11775"/>
                          <a:ext cx="5912213" cy="4692766"/>
                          <a:chOff x="0" y="11775"/>
                          <a:chExt cx="6686250" cy="6157625"/>
                        </a:xfrm>
                      </wpg:grpSpPr>
                      <wps:wsp>
                        <wps:cNvSpPr/>
                        <wps:cNvPr id="2" name="Shape 2"/>
                        <wps:spPr>
                          <a:xfrm>
                            <a:off x="965000" y="11775"/>
                            <a:ext cx="2497975" cy="5605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BusquedaNumeroChapa = True</w:t>
                              </w:r>
                            </w:p>
                          </w:txbxContent>
                        </wps:txbx>
                        <wps:bodyPr anchorCtr="0" anchor="ctr" bIns="91425" lIns="91425" spcFirstLastPara="1" rIns="91425" wrap="square" tIns="91425">
                          <a:noAutofit/>
                        </wps:bodyPr>
                      </wps:wsp>
                      <wps:wsp>
                        <wps:cNvCnPr/>
                        <wps:spPr>
                          <a:xfrm>
                            <a:off x="3462975" y="292063"/>
                            <a:ext cx="750000" cy="96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033925" y="388525"/>
                            <a:ext cx="2357850" cy="639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 encontró número de chapa</w:t>
                              </w:r>
                            </w:p>
                          </w:txbxContent>
                        </wps:txbx>
                        <wps:bodyPr anchorCtr="0" anchor="ctr" bIns="91425" lIns="91425" spcFirstLastPara="1" rIns="91425" wrap="square" tIns="91425">
                          <a:noAutofit/>
                        </wps:bodyPr>
                      </wps:wsp>
                      <wps:wsp>
                        <wps:cNvSpPr/>
                        <wps:cNvPr id="5" name="Shape 5"/>
                        <wps:spPr>
                          <a:xfrm>
                            <a:off x="2963850" y="1094113"/>
                            <a:ext cx="2497975" cy="3147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[Mostrar Datos de número de chapa]</w:t>
                              </w:r>
                            </w:p>
                          </w:txbxContent>
                        </wps:txbx>
                        <wps:bodyPr anchorCtr="0" anchor="ctr" bIns="91425" lIns="91425" spcFirstLastPara="1" rIns="91425" wrap="square" tIns="91425">
                          <a:noAutofit/>
                        </wps:bodyPr>
                      </wps:wsp>
                      <wps:wsp>
                        <wps:cNvSpPr/>
                        <wps:cNvPr id="6" name="Shape 6"/>
                        <wps:spPr>
                          <a:xfrm>
                            <a:off x="3188800" y="1551321"/>
                            <a:ext cx="1908000" cy="4966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Estado</w:t>
                              </w:r>
                            </w:p>
                          </w:txbxContent>
                        </wps:txbx>
                        <wps:bodyPr anchorCtr="0" anchor="ctr" bIns="91425" lIns="91425" spcFirstLastPara="1" rIns="91425" wrap="square" tIns="91425">
                          <a:noAutofit/>
                        </wps:bodyPr>
                      </wps:wsp>
                      <wps:wsp>
                        <wps:cNvSpPr/>
                        <wps:cNvPr id="7" name="Shape 7"/>
                        <wps:spPr>
                          <a:xfrm>
                            <a:off x="596200" y="2089850"/>
                            <a:ext cx="1085400" cy="7376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[Mostrar taxi en el mapa resaltado en Verde]</w:t>
                              </w:r>
                            </w:p>
                          </w:txbxContent>
                        </wps:txbx>
                        <wps:bodyPr anchorCtr="0" anchor="ctr" bIns="91425" lIns="91425" spcFirstLastPara="1" rIns="91425" wrap="square" tIns="91425">
                          <a:noAutofit/>
                        </wps:bodyPr>
                      </wps:wsp>
                      <wps:wsp>
                        <wps:cNvSpPr/>
                        <wps:cNvPr id="8" name="Shape 8"/>
                        <wps:spPr>
                          <a:xfrm>
                            <a:off x="3710125" y="2119438"/>
                            <a:ext cx="1386675" cy="6003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[Mostrar taxi en el mapa resaltado en Amarillo]</w:t>
                              </w:r>
                            </w:p>
                          </w:txbxContent>
                        </wps:txbx>
                        <wps:bodyPr anchorCtr="0" anchor="ctr" bIns="91425" lIns="91425" spcFirstLastPara="1" rIns="91425" wrap="square" tIns="91425">
                          <a:noAutofit/>
                        </wps:bodyPr>
                      </wps:wsp>
                      <wps:wsp>
                        <wps:cNvSpPr/>
                        <wps:cNvPr id="9" name="Shape 9"/>
                        <wps:spPr>
                          <a:xfrm>
                            <a:off x="1912925" y="2089725"/>
                            <a:ext cx="1386675" cy="6393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[Mostrar taxi en el mapa resaltado en Rojo]</w:t>
                              </w:r>
                            </w:p>
                          </w:txbxContent>
                        </wps:txbx>
                        <wps:bodyPr anchorCtr="0" anchor="ctr" bIns="91425" lIns="91425" spcFirstLastPara="1" rIns="91425" wrap="square" tIns="91425">
                          <a:noAutofit/>
                        </wps:bodyPr>
                      </wps:wsp>
                      <wps:wsp>
                        <wps:cNvSpPr/>
                        <wps:cNvPr id="10" name="Shape 10"/>
                        <wps:spPr>
                          <a:xfrm>
                            <a:off x="5299575" y="2139038"/>
                            <a:ext cx="1386675" cy="6393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[Mostrar taxi en el mapa resaltado en Negro]</w:t>
                              </w:r>
                            </w:p>
                          </w:txbxContent>
                        </wps:txbx>
                        <wps:bodyPr anchorCtr="0" anchor="ctr" bIns="91425" lIns="91425" spcFirstLastPara="1" rIns="91425" wrap="square" tIns="91425">
                          <a:noAutofit/>
                        </wps:bodyPr>
                      </wps:wsp>
                      <wps:wsp>
                        <wps:cNvCnPr/>
                        <wps:spPr>
                          <a:xfrm flipH="1">
                            <a:off x="1138900" y="1799634"/>
                            <a:ext cx="2049900" cy="290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06200" y="1799634"/>
                            <a:ext cx="582600" cy="290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96800" y="1799634"/>
                            <a:ext cx="896100" cy="339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37450" y="1953296"/>
                            <a:ext cx="71400" cy="260700"/>
                          </a:xfrm>
                          <a:prstGeom prst="bentConnector3">
                            <a:avLst>
                              <a:gd fmla="val 5006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2619100" y="2829950"/>
                            <a:ext cx="3163200" cy="6129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Estado= “Solicitado” OR Estado = “Ocupado”</w:t>
                              </w:r>
                            </w:p>
                          </w:txbxContent>
                        </wps:txbx>
                        <wps:bodyPr anchorCtr="0" anchor="ctr" bIns="91425" lIns="91425" spcFirstLastPara="1" rIns="91425" wrap="square" tIns="91425">
                          <a:noAutofit/>
                        </wps:bodyPr>
                      </wps:wsp>
                      <wps:wsp>
                        <wps:cNvCnPr/>
                        <wps:spPr>
                          <a:xfrm flipH="1" rot="-5400000">
                            <a:off x="1724500" y="2241925"/>
                            <a:ext cx="309000" cy="1480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409013" y="2926275"/>
                            <a:ext cx="407400" cy="129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247013" y="2673388"/>
                            <a:ext cx="110100" cy="202800"/>
                          </a:xfrm>
                          <a:prstGeom prst="bentConnector3">
                            <a:avLst>
                              <a:gd fmla="val 5005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708513" y="2852138"/>
                            <a:ext cx="358200" cy="210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12850" y="1027825"/>
                            <a:ext cx="0" cy="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329275" y="1049575"/>
                            <a:ext cx="1908000" cy="4176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[Mostrar mensaje de error taxi no econtrado]</w:t>
                              </w:r>
                            </w:p>
                          </w:txbxContent>
                        </wps:txbx>
                        <wps:bodyPr anchorCtr="0" anchor="ctr" bIns="91425" lIns="91425" spcFirstLastPara="1" rIns="91425" wrap="square" tIns="91425">
                          <a:noAutofit/>
                        </wps:bodyPr>
                      </wps:wsp>
                      <wps:wsp>
                        <wps:cNvSpPr/>
                        <wps:cNvPr id="22" name="Shape 22"/>
                        <wps:spPr>
                          <a:xfrm>
                            <a:off x="3644488" y="3517438"/>
                            <a:ext cx="1112400" cy="4966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Mostrar Datos de Pasajero]</w:t>
                              </w:r>
                            </w:p>
                          </w:txbxContent>
                        </wps:txbx>
                        <wps:bodyPr anchorCtr="0" anchor="ctr" bIns="91425" lIns="91425" spcFirstLastPara="1" rIns="91425" wrap="square" tIns="91425">
                          <a:noAutofit/>
                        </wps:bodyPr>
                      </wps:wsp>
                      <wps:wsp>
                        <wps:cNvCnPr/>
                        <wps:spPr>
                          <a:xfrm flipH="1" rot="-5400000">
                            <a:off x="4163650" y="3479900"/>
                            <a:ext cx="74700" cy="600"/>
                          </a:xfrm>
                          <a:prstGeom prst="bentConnector3">
                            <a:avLst>
                              <a:gd fmla="val 4992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3408863" y="4087113"/>
                            <a:ext cx="1583650" cy="6516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Estado = “Ocupado”</w:t>
                              </w:r>
                            </w:p>
                          </w:txbxContent>
                        </wps:txbx>
                        <wps:bodyPr anchorCtr="0" anchor="ctr" bIns="91425" lIns="91425" spcFirstLastPara="1" rIns="91425" wrap="square" tIns="91425">
                          <a:noAutofit/>
                        </wps:bodyPr>
                      </wps:wsp>
                      <wps:wsp>
                        <wps:cNvCnPr/>
                        <wps:spPr>
                          <a:xfrm>
                            <a:off x="4200688" y="4014063"/>
                            <a:ext cx="0" cy="7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3650488" y="4811775"/>
                            <a:ext cx="1112400" cy="4966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Mostrar Datos de Viaje]</w:t>
                              </w:r>
                            </w:p>
                          </w:txbxContent>
                        </wps:txbx>
                        <wps:bodyPr anchorCtr="0" anchor="ctr" bIns="91425" lIns="91425" spcFirstLastPara="1" rIns="91425" wrap="square" tIns="91425">
                          <a:noAutofit/>
                        </wps:bodyPr>
                      </wps:wsp>
                      <wps:wsp>
                        <wps:cNvCnPr/>
                        <wps:spPr>
                          <a:xfrm flipH="1">
                            <a:off x="1283425" y="708175"/>
                            <a:ext cx="1750500" cy="341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00688" y="4738713"/>
                            <a:ext cx="6000" cy="7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106638" y="1445113"/>
                            <a:ext cx="142500" cy="69900"/>
                          </a:xfrm>
                          <a:prstGeom prst="bentConnector3">
                            <a:avLst>
                              <a:gd fmla="val 5000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0" y="4902725"/>
                            <a:ext cx="414900" cy="314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07475" y="1258375"/>
                            <a:ext cx="121800" cy="3644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4988" y="5060088"/>
                            <a:ext cx="3235500" cy="600"/>
                          </a:xfrm>
                          <a:prstGeom prst="bentConnector3">
                            <a:avLst>
                              <a:gd fmla="val 5000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0800" y="292063"/>
                            <a:ext cx="904200" cy="4656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54263" y="4412913"/>
                            <a:ext cx="3054600" cy="535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474150" y="2176100"/>
                            <a:ext cx="1459800" cy="3993300"/>
                          </a:xfrm>
                          <a:prstGeom prst="bentConnector3">
                            <a:avLst>
                              <a:gd fmla="val -5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12213" cy="4692766"/>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912213" cy="46927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Ejercicio resuelto de otro grupo:</w:t>
      </w:r>
    </w:p>
    <w:p w:rsidR="00000000" w:rsidDel="00000000" w:rsidP="00000000" w:rsidRDefault="00000000" w:rsidRPr="00000000" w14:paraId="0000012A">
      <w:pPr>
        <w:rPr/>
      </w:pPr>
      <w:r w:rsidDel="00000000" w:rsidR="00000000" w:rsidRPr="00000000">
        <w:rPr/>
        <w:drawing>
          <wp:inline distB="114300" distT="114300" distL="114300" distR="114300">
            <wp:extent cx="5143500" cy="395287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435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El switch se debe considerarse como 1 IF en el que se debe validar la asignacion de cada condicion.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Complejidad: 7 + 1 = 8</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El switch plantea solo 4 posibilidades, no se considera una rama falsa o estado “DEFAULT”.</w:t>
      </w:r>
    </w:p>
    <w:p w:rsidR="00000000" w:rsidDel="00000000" w:rsidP="00000000" w:rsidRDefault="00000000" w:rsidRPr="00000000" w14:paraId="00000130">
      <w:pPr>
        <w:rPr/>
      </w:pPr>
      <w:r w:rsidDel="00000000" w:rsidR="00000000" w:rsidRPr="00000000">
        <w:rPr/>
        <w:drawing>
          <wp:inline distB="114300" distT="114300" distL="114300" distR="114300">
            <wp:extent cx="3200400" cy="13430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04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OBJ cobertura de condicion: valuar todas las condiciones (clausulas dentro de las decisiones) tanto en verdadero como falso. Busca jugar con las condiciones.</w:t>
      </w:r>
    </w:p>
    <w:p w:rsidR="00000000" w:rsidDel="00000000" w:rsidP="00000000" w:rsidRDefault="00000000" w:rsidRPr="00000000" w14:paraId="00000132">
      <w:pPr>
        <w:rPr/>
      </w:pPr>
      <w:r w:rsidDel="00000000" w:rsidR="00000000" w:rsidRPr="00000000">
        <w:rPr>
          <w:rtl w:val="0"/>
        </w:rPr>
        <w:t xml:space="preserve">La cobertura de Condicion es identica a la de decision para este caso.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Cobertura de Condicion/Decision:</w:t>
      </w:r>
    </w:p>
    <w:p w:rsidR="00000000" w:rsidDel="00000000" w:rsidP="00000000" w:rsidRDefault="00000000" w:rsidRPr="00000000" w14:paraId="00000135">
      <w:pPr>
        <w:rPr/>
      </w:pPr>
      <w:r w:rsidDel="00000000" w:rsidR="00000000" w:rsidRPr="00000000">
        <w:rPr>
          <w:rtl w:val="0"/>
        </w:rPr>
        <w:t xml:space="preserve">Valuar todas las condiciones y decisiones tanto en verdadero como falso.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Multiple: Busca probar todas las combinaciones posibles de la tabla de verdad para las condiciones.</w:t>
      </w:r>
    </w:p>
    <w:p w:rsidR="00000000" w:rsidDel="00000000" w:rsidP="00000000" w:rsidRDefault="00000000" w:rsidRPr="00000000" w14:paraId="00000138">
      <w:pPr>
        <w:rPr/>
      </w:pPr>
      <w:r w:rsidDel="00000000" w:rsidR="00000000" w:rsidRPr="00000000">
        <w:rPr/>
        <w:drawing>
          <wp:inline distB="114300" distT="114300" distL="114300" distR="114300">
            <wp:extent cx="6840000" cy="1193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400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4667250" cy="1028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67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Si las precondiciones vienen dadas en el ejercicio no hace falta escribirlas en todas las tablas, ese espacio es para que nosotros añadamos nuevas precondiciones que consideremos que hagan falta.</w:t>
      </w: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